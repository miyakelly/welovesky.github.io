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0068AE" w14:textId="77777777" w:rsidR="005E1E5C" w:rsidRPr="00E53425" w:rsidRDefault="005E1E5C">
      <w:pPr>
        <w:rPr>
          <w:color w:val="000000" w:themeColor="text1"/>
          <w:sz w:val="28"/>
        </w:rPr>
      </w:pPr>
    </w:p>
    <w:p w14:paraId="54BCB5F3" w14:textId="4FE7C11A" w:rsidR="005E1E5C" w:rsidRPr="00E53425" w:rsidRDefault="00BF45CD">
      <w:pPr>
        <w:pStyle w:val="1"/>
        <w:rPr>
          <w:color w:val="000000" w:themeColor="text1"/>
        </w:rPr>
      </w:pPr>
      <w:r w:rsidRPr="00E53425">
        <w:rPr>
          <w:color w:val="000000" w:themeColor="text1"/>
        </w:rPr>
        <w:t>Exam 2</w:t>
      </w:r>
    </w:p>
    <w:p w14:paraId="669D03D7" w14:textId="624A677E" w:rsidR="005E1E5C" w:rsidRPr="00E53425" w:rsidRDefault="00B45924">
      <w:pPr>
        <w:jc w:val="center"/>
        <w:rPr>
          <w:color w:val="000000" w:themeColor="text1"/>
          <w:sz w:val="28"/>
        </w:rPr>
      </w:pPr>
      <w:r w:rsidRPr="00E53425">
        <w:rPr>
          <w:color w:val="000000" w:themeColor="text1"/>
          <w:sz w:val="28"/>
        </w:rPr>
        <w:t xml:space="preserve">Due: </w:t>
      </w:r>
      <w:r w:rsidR="00E24F06" w:rsidRPr="00E53425">
        <w:rPr>
          <w:color w:val="000000" w:themeColor="text1"/>
          <w:sz w:val="28"/>
        </w:rPr>
        <w:t>10</w:t>
      </w:r>
      <w:r w:rsidR="007B5358" w:rsidRPr="00E53425">
        <w:rPr>
          <w:color w:val="000000" w:themeColor="text1"/>
          <w:sz w:val="28"/>
        </w:rPr>
        <w:t>pm</w:t>
      </w:r>
      <w:r w:rsidRPr="00E53425">
        <w:rPr>
          <w:color w:val="000000" w:themeColor="text1"/>
          <w:sz w:val="28"/>
        </w:rPr>
        <w:t xml:space="preserve">, </w:t>
      </w:r>
      <w:r w:rsidR="00BF45CD" w:rsidRPr="00E53425">
        <w:rPr>
          <w:color w:val="000000" w:themeColor="text1"/>
          <w:sz w:val="28"/>
        </w:rPr>
        <w:t>4</w:t>
      </w:r>
      <w:r w:rsidR="007E6EB1" w:rsidRPr="00E53425">
        <w:rPr>
          <w:color w:val="000000" w:themeColor="text1"/>
          <w:sz w:val="28"/>
        </w:rPr>
        <w:t>/</w:t>
      </w:r>
      <w:r w:rsidR="00BF45CD" w:rsidRPr="00E53425">
        <w:rPr>
          <w:color w:val="000000" w:themeColor="text1"/>
          <w:sz w:val="28"/>
        </w:rPr>
        <w:t>24</w:t>
      </w:r>
      <w:r w:rsidRPr="00E53425">
        <w:rPr>
          <w:color w:val="000000" w:themeColor="text1"/>
          <w:sz w:val="28"/>
        </w:rPr>
        <w:t>/2015 (</w:t>
      </w:r>
      <w:r w:rsidR="007E6EB1" w:rsidRPr="00E53425">
        <w:rPr>
          <w:color w:val="000000" w:themeColor="text1"/>
          <w:sz w:val="28"/>
        </w:rPr>
        <w:t>EDT</w:t>
      </w:r>
      <w:r w:rsidRPr="00E53425">
        <w:rPr>
          <w:color w:val="000000" w:themeColor="text1"/>
          <w:sz w:val="28"/>
        </w:rPr>
        <w:t>)</w:t>
      </w:r>
    </w:p>
    <w:p w14:paraId="30A943C5" w14:textId="77777777" w:rsidR="005E1E5C" w:rsidRPr="00E53425" w:rsidRDefault="005E1E5C">
      <w:pPr>
        <w:jc w:val="center"/>
        <w:rPr>
          <w:b/>
          <w:bCs/>
          <w:color w:val="000000" w:themeColor="text1"/>
          <w:sz w:val="28"/>
        </w:rPr>
      </w:pPr>
    </w:p>
    <w:p w14:paraId="6899AF49" w14:textId="207CDFB2" w:rsidR="005E1E5C" w:rsidRPr="00E53425" w:rsidRDefault="005E1E5C">
      <w:pPr>
        <w:jc w:val="center"/>
        <w:rPr>
          <w:color w:val="000000" w:themeColor="text1"/>
          <w:sz w:val="28"/>
        </w:rPr>
      </w:pPr>
      <w:r w:rsidRPr="00E53425">
        <w:rPr>
          <w:b/>
          <w:bCs/>
          <w:color w:val="000000" w:themeColor="text1"/>
          <w:sz w:val="28"/>
        </w:rPr>
        <w:t xml:space="preserve">IE </w:t>
      </w:r>
      <w:r w:rsidR="007E6EB1" w:rsidRPr="00E53425">
        <w:rPr>
          <w:b/>
          <w:bCs/>
          <w:color w:val="000000" w:themeColor="text1"/>
          <w:sz w:val="28"/>
        </w:rPr>
        <w:t>59000</w:t>
      </w:r>
      <w:r w:rsidRPr="00E53425">
        <w:rPr>
          <w:color w:val="000000" w:themeColor="text1"/>
          <w:sz w:val="28"/>
        </w:rPr>
        <w:t xml:space="preserve"> – </w:t>
      </w:r>
      <w:r w:rsidR="007E6EB1" w:rsidRPr="00E53425">
        <w:rPr>
          <w:iCs/>
          <w:color w:val="000000" w:themeColor="text1"/>
          <w:sz w:val="28"/>
        </w:rPr>
        <w:t>Data Visualization: Theory and Practice</w:t>
      </w:r>
    </w:p>
    <w:p w14:paraId="6AE671BD" w14:textId="77777777" w:rsidR="005E1E5C" w:rsidRPr="00E53425" w:rsidRDefault="005E1E5C">
      <w:pPr>
        <w:jc w:val="center"/>
        <w:rPr>
          <w:color w:val="000000" w:themeColor="text1"/>
          <w:sz w:val="28"/>
        </w:rPr>
      </w:pPr>
    </w:p>
    <w:p w14:paraId="25A640EB" w14:textId="77777777" w:rsidR="005E1E5C" w:rsidRPr="00E53425" w:rsidRDefault="005E1E5C">
      <w:pPr>
        <w:jc w:val="center"/>
        <w:rPr>
          <w:color w:val="000000" w:themeColor="text1"/>
        </w:rPr>
      </w:pPr>
      <w:r w:rsidRPr="00E53425">
        <w:rPr>
          <w:color w:val="000000" w:themeColor="text1"/>
        </w:rPr>
        <w:t>Ji Soo Yi</w:t>
      </w:r>
    </w:p>
    <w:p w14:paraId="76154884" w14:textId="77777777" w:rsidR="005E1E5C" w:rsidRPr="00E53425" w:rsidRDefault="00B45924">
      <w:pPr>
        <w:jc w:val="center"/>
        <w:rPr>
          <w:color w:val="000000" w:themeColor="text1"/>
        </w:rPr>
      </w:pPr>
      <w:r w:rsidRPr="00E53425">
        <w:rPr>
          <w:color w:val="000000" w:themeColor="text1"/>
        </w:rPr>
        <w:t>Spring 2015</w:t>
      </w:r>
    </w:p>
    <w:p w14:paraId="298BE54B" w14:textId="77777777" w:rsidR="005E1E5C" w:rsidRPr="00E53425" w:rsidRDefault="005E1E5C">
      <w:pPr>
        <w:rPr>
          <w:color w:val="000000" w:themeColor="text1"/>
        </w:rPr>
      </w:pPr>
    </w:p>
    <w:p w14:paraId="76E8331A" w14:textId="77777777" w:rsidR="005E1E5C" w:rsidRPr="00E53425" w:rsidRDefault="005E1E5C">
      <w:pPr>
        <w:rPr>
          <w:color w:val="000000" w:themeColor="text1"/>
        </w:rPr>
      </w:pPr>
      <w:r w:rsidRPr="00E53425">
        <w:rPr>
          <w:color w:val="000000" w:themeColor="text1"/>
        </w:rPr>
        <w:t xml:space="preserve">Notes: </w:t>
      </w:r>
    </w:p>
    <w:p w14:paraId="4FE4A21C" w14:textId="70EBCD84" w:rsidR="00DD7F24" w:rsidRPr="00E53425" w:rsidRDefault="00DD7F24" w:rsidP="00DD7F24">
      <w:pPr>
        <w:numPr>
          <w:ilvl w:val="0"/>
          <w:numId w:val="1"/>
        </w:numPr>
        <w:rPr>
          <w:color w:val="000000" w:themeColor="text1"/>
        </w:rPr>
      </w:pPr>
      <w:r w:rsidRPr="00E53425">
        <w:rPr>
          <w:color w:val="000000" w:themeColor="text1"/>
        </w:rPr>
        <w:t>General</w:t>
      </w:r>
    </w:p>
    <w:p w14:paraId="5943D36A" w14:textId="010202EF" w:rsidR="00DD7F24" w:rsidRPr="00E53425" w:rsidRDefault="002F4928" w:rsidP="00DD7F24">
      <w:pPr>
        <w:numPr>
          <w:ilvl w:val="1"/>
          <w:numId w:val="1"/>
        </w:numPr>
        <w:rPr>
          <w:color w:val="000000" w:themeColor="text1"/>
        </w:rPr>
      </w:pPr>
      <w:r w:rsidRPr="00E53425">
        <w:rPr>
          <w:color w:val="000000" w:themeColor="text1"/>
        </w:rPr>
        <w:t>Exam</w:t>
      </w:r>
      <w:r w:rsidR="00DD7F24" w:rsidRPr="00E53425">
        <w:rPr>
          <w:color w:val="000000" w:themeColor="text1"/>
        </w:rPr>
        <w:t xml:space="preserve"> time: </w:t>
      </w:r>
      <w:r w:rsidR="008F4F2A" w:rsidRPr="00E53425">
        <w:rPr>
          <w:color w:val="000000" w:themeColor="text1"/>
        </w:rPr>
        <w:t>10</w:t>
      </w:r>
      <w:r w:rsidR="007B5358" w:rsidRPr="00E53425">
        <w:rPr>
          <w:color w:val="000000" w:themeColor="text1"/>
        </w:rPr>
        <w:t>pm</w:t>
      </w:r>
      <w:r w:rsidR="00DD7F24" w:rsidRPr="00E53425">
        <w:rPr>
          <w:color w:val="000000" w:themeColor="text1"/>
        </w:rPr>
        <w:t xml:space="preserve">, </w:t>
      </w:r>
      <w:r w:rsidR="00BF45CD" w:rsidRPr="00E53425">
        <w:rPr>
          <w:color w:val="000000" w:themeColor="text1"/>
        </w:rPr>
        <w:t>4</w:t>
      </w:r>
      <w:r w:rsidR="00DD7F24" w:rsidRPr="00E53425">
        <w:rPr>
          <w:color w:val="000000" w:themeColor="text1"/>
        </w:rPr>
        <w:t>/</w:t>
      </w:r>
      <w:r w:rsidR="00BF45CD" w:rsidRPr="00E53425">
        <w:rPr>
          <w:color w:val="000000" w:themeColor="text1"/>
        </w:rPr>
        <w:t>23</w:t>
      </w:r>
      <w:r w:rsidR="00DD7F24" w:rsidRPr="00E53425">
        <w:rPr>
          <w:color w:val="000000" w:themeColor="text1"/>
        </w:rPr>
        <w:t>/2015</w:t>
      </w:r>
      <w:r w:rsidR="00A13738" w:rsidRPr="00E53425">
        <w:rPr>
          <w:color w:val="000000" w:themeColor="text1"/>
        </w:rPr>
        <w:t xml:space="preserve"> (EDT)</w:t>
      </w:r>
      <w:r w:rsidR="00DD7F24" w:rsidRPr="00E53425">
        <w:rPr>
          <w:color w:val="000000" w:themeColor="text1"/>
        </w:rPr>
        <w:t xml:space="preserve"> – 10</w:t>
      </w:r>
      <w:r w:rsidR="007B5358" w:rsidRPr="00E53425">
        <w:rPr>
          <w:color w:val="000000" w:themeColor="text1"/>
        </w:rPr>
        <w:t>pm</w:t>
      </w:r>
      <w:r w:rsidR="00DD7F24" w:rsidRPr="00E53425">
        <w:rPr>
          <w:color w:val="000000" w:themeColor="text1"/>
        </w:rPr>
        <w:t xml:space="preserve">, </w:t>
      </w:r>
      <w:r w:rsidR="00BF45CD" w:rsidRPr="00E53425">
        <w:rPr>
          <w:color w:val="000000" w:themeColor="text1"/>
        </w:rPr>
        <w:t>4</w:t>
      </w:r>
      <w:r w:rsidR="00DD7F24" w:rsidRPr="00E53425">
        <w:rPr>
          <w:color w:val="000000" w:themeColor="text1"/>
        </w:rPr>
        <w:t>/</w:t>
      </w:r>
      <w:r w:rsidR="00BF45CD" w:rsidRPr="00E53425">
        <w:rPr>
          <w:color w:val="000000" w:themeColor="text1"/>
        </w:rPr>
        <w:t>24</w:t>
      </w:r>
      <w:r w:rsidR="00DD7F24" w:rsidRPr="00E53425">
        <w:rPr>
          <w:color w:val="000000" w:themeColor="text1"/>
        </w:rPr>
        <w:t>/2015</w:t>
      </w:r>
      <w:r w:rsidR="00A13738" w:rsidRPr="00E53425">
        <w:rPr>
          <w:color w:val="000000" w:themeColor="text1"/>
        </w:rPr>
        <w:t xml:space="preserve"> (EDT)</w:t>
      </w:r>
    </w:p>
    <w:p w14:paraId="112BDF1F" w14:textId="77777777" w:rsidR="00DD7F24" w:rsidRPr="00E53425" w:rsidRDefault="00DD7F24" w:rsidP="00DD7F24">
      <w:pPr>
        <w:numPr>
          <w:ilvl w:val="1"/>
          <w:numId w:val="1"/>
        </w:numPr>
        <w:rPr>
          <w:color w:val="000000" w:themeColor="text1"/>
        </w:rPr>
      </w:pPr>
      <w:r w:rsidRPr="00E53425">
        <w:rPr>
          <w:color w:val="000000" w:themeColor="text1"/>
        </w:rPr>
        <w:t xml:space="preserve">A late submission will not be graded </w:t>
      </w:r>
      <w:r w:rsidRPr="00E53425">
        <w:rPr>
          <w:b/>
          <w:color w:val="000000" w:themeColor="text1"/>
          <w:u w:val="single"/>
        </w:rPr>
        <w:t>without any exception</w:t>
      </w:r>
      <w:r w:rsidRPr="00E53425">
        <w:rPr>
          <w:color w:val="000000" w:themeColor="text1"/>
        </w:rPr>
        <w:t>.</w:t>
      </w:r>
    </w:p>
    <w:p w14:paraId="5B1B5EA9" w14:textId="77777777" w:rsidR="00DD7F24" w:rsidRPr="00E53425" w:rsidRDefault="00DD7F24" w:rsidP="00DD7F24">
      <w:pPr>
        <w:numPr>
          <w:ilvl w:val="1"/>
          <w:numId w:val="1"/>
        </w:numPr>
        <w:rPr>
          <w:color w:val="000000" w:themeColor="text1"/>
        </w:rPr>
      </w:pPr>
      <w:r w:rsidRPr="00E53425">
        <w:rPr>
          <w:color w:val="000000" w:themeColor="text1"/>
        </w:rPr>
        <w:t>If you need to make any assumptions, state them clearly.</w:t>
      </w:r>
    </w:p>
    <w:p w14:paraId="440B4E4A" w14:textId="77777777" w:rsidR="00DD7F24" w:rsidRPr="00E53425" w:rsidRDefault="00DD7F24" w:rsidP="00DD7F24">
      <w:pPr>
        <w:numPr>
          <w:ilvl w:val="0"/>
          <w:numId w:val="1"/>
        </w:numPr>
        <w:rPr>
          <w:color w:val="000000" w:themeColor="text1"/>
        </w:rPr>
      </w:pPr>
      <w:r w:rsidRPr="00E53425">
        <w:rPr>
          <w:color w:val="000000" w:themeColor="text1"/>
        </w:rPr>
        <w:t>Answering Sheet</w:t>
      </w:r>
    </w:p>
    <w:p w14:paraId="00C73F02" w14:textId="4D112830" w:rsidR="00DD7F24" w:rsidRPr="00E53425" w:rsidRDefault="00DD7F24" w:rsidP="00DD7F24">
      <w:pPr>
        <w:numPr>
          <w:ilvl w:val="1"/>
          <w:numId w:val="1"/>
        </w:numPr>
        <w:rPr>
          <w:color w:val="000000" w:themeColor="text1"/>
        </w:rPr>
      </w:pPr>
      <w:r w:rsidRPr="00E53425">
        <w:rPr>
          <w:color w:val="000000" w:themeColor="text1"/>
        </w:rPr>
        <w:t xml:space="preserve">You have to use </w:t>
      </w:r>
      <w:r w:rsidR="00E4164B" w:rsidRPr="00E53425">
        <w:rPr>
          <w:color w:val="000000" w:themeColor="text1"/>
        </w:rPr>
        <w:t>this document as the answering sheet</w:t>
      </w:r>
      <w:r w:rsidRPr="00E53425">
        <w:rPr>
          <w:color w:val="000000" w:themeColor="text1"/>
        </w:rPr>
        <w:t>.</w:t>
      </w:r>
    </w:p>
    <w:p w14:paraId="263FA244" w14:textId="4079EBD0" w:rsidR="00E4164B" w:rsidRPr="00E53425" w:rsidRDefault="00E4164B" w:rsidP="008715CB">
      <w:pPr>
        <w:numPr>
          <w:ilvl w:val="1"/>
          <w:numId w:val="1"/>
        </w:numPr>
        <w:rPr>
          <w:color w:val="000000" w:themeColor="text1"/>
        </w:rPr>
      </w:pPr>
      <w:r w:rsidRPr="00E53425">
        <w:rPr>
          <w:b/>
          <w:color w:val="000000" w:themeColor="text1"/>
          <w:u w:val="single"/>
        </w:rPr>
        <w:t xml:space="preserve">Remove </w:t>
      </w:r>
      <w:r w:rsidR="00556A6A" w:rsidRPr="00E53425">
        <w:rPr>
          <w:b/>
          <w:color w:val="000000" w:themeColor="text1"/>
          <w:u w:val="single"/>
        </w:rPr>
        <w:t xml:space="preserve">all </w:t>
      </w:r>
      <w:r w:rsidRPr="00E53425">
        <w:rPr>
          <w:b/>
          <w:color w:val="000000" w:themeColor="text1"/>
          <w:u w:val="single"/>
        </w:rPr>
        <w:t>text in red</w:t>
      </w:r>
      <w:r w:rsidRPr="00E53425">
        <w:rPr>
          <w:color w:val="000000" w:themeColor="text1"/>
        </w:rPr>
        <w:t xml:space="preserve"> before </w:t>
      </w:r>
      <w:r w:rsidR="00756B88" w:rsidRPr="00E53425">
        <w:rPr>
          <w:color w:val="000000" w:themeColor="text1"/>
        </w:rPr>
        <w:t>submitting</w:t>
      </w:r>
      <w:r w:rsidRPr="00E53425">
        <w:rPr>
          <w:color w:val="000000" w:themeColor="text1"/>
        </w:rPr>
        <w:t xml:space="preserve"> in order to prevent any unnecessary plagiarism alerts.</w:t>
      </w:r>
    </w:p>
    <w:p w14:paraId="76C8E632" w14:textId="77777777" w:rsidR="00DD7F24" w:rsidRPr="00E53425" w:rsidRDefault="00DD7F24" w:rsidP="00DD7F24">
      <w:pPr>
        <w:numPr>
          <w:ilvl w:val="1"/>
          <w:numId w:val="1"/>
        </w:numPr>
        <w:rPr>
          <w:color w:val="000000" w:themeColor="text1"/>
          <w:u w:val="single"/>
        </w:rPr>
      </w:pPr>
      <w:r w:rsidRPr="00E53425">
        <w:rPr>
          <w:color w:val="000000" w:themeColor="text1"/>
        </w:rPr>
        <w:t xml:space="preserve">The answering sheet consists of the body section and the reference section. </w:t>
      </w:r>
      <w:r w:rsidRPr="00E53425">
        <w:rPr>
          <w:b/>
          <w:color w:val="000000" w:themeColor="text1"/>
        </w:rPr>
        <w:t xml:space="preserve">The </w:t>
      </w:r>
      <w:r w:rsidRPr="00E53425">
        <w:rPr>
          <w:b/>
          <w:color w:val="000000" w:themeColor="text1"/>
          <w:u w:val="single"/>
        </w:rPr>
        <w:t>body section cannot exceed 3 pages</w:t>
      </w:r>
      <w:r w:rsidRPr="00E53425">
        <w:rPr>
          <w:color w:val="000000" w:themeColor="text1"/>
        </w:rPr>
        <w:t>; the reference section does not have any page limitation.</w:t>
      </w:r>
    </w:p>
    <w:p w14:paraId="14340E65" w14:textId="55DB538F" w:rsidR="00DD7F24" w:rsidRPr="00E53425" w:rsidRDefault="00B10CDA" w:rsidP="00DD7F24">
      <w:pPr>
        <w:numPr>
          <w:ilvl w:val="1"/>
          <w:numId w:val="1"/>
        </w:numPr>
        <w:rPr>
          <w:color w:val="000000" w:themeColor="text1"/>
          <w:u w:val="single"/>
        </w:rPr>
      </w:pPr>
      <w:r w:rsidRPr="00E53425">
        <w:rPr>
          <w:color w:val="000000" w:themeColor="text1"/>
        </w:rPr>
        <w:t>Do not change any formats affecting the length of the contents (e</w:t>
      </w:r>
      <w:r w:rsidR="00140B46" w:rsidRPr="00E53425">
        <w:rPr>
          <w:color w:val="000000" w:themeColor="text1"/>
        </w:rPr>
        <w:t xml:space="preserve">.g., font size, font, margin, line spacing, etc.) to compress more contents within the page limit. </w:t>
      </w:r>
    </w:p>
    <w:p w14:paraId="2C18EBDE" w14:textId="164C2546" w:rsidR="00DD7F24" w:rsidRPr="00E53425" w:rsidRDefault="00DD7F24" w:rsidP="00DD7F24">
      <w:pPr>
        <w:numPr>
          <w:ilvl w:val="1"/>
          <w:numId w:val="1"/>
        </w:numPr>
        <w:rPr>
          <w:color w:val="000000" w:themeColor="text1"/>
        </w:rPr>
      </w:pPr>
      <w:r w:rsidRPr="00E53425">
        <w:rPr>
          <w:color w:val="000000" w:themeColor="text1"/>
        </w:rPr>
        <w:t xml:space="preserve">In the answer sheet, put your </w:t>
      </w:r>
      <w:r w:rsidR="00756B88" w:rsidRPr="00E53425">
        <w:rPr>
          <w:color w:val="000000" w:themeColor="text1"/>
        </w:rPr>
        <w:t xml:space="preserve">full </w:t>
      </w:r>
      <w:r w:rsidRPr="00E53425">
        <w:rPr>
          <w:color w:val="000000" w:themeColor="text1"/>
        </w:rPr>
        <w:t>name that is used on Blackboard Learn.</w:t>
      </w:r>
    </w:p>
    <w:p w14:paraId="531D7FCF" w14:textId="071A2D88" w:rsidR="00DD7F24" w:rsidRPr="00E53425" w:rsidRDefault="00DD7F24" w:rsidP="00DD7F24">
      <w:pPr>
        <w:numPr>
          <w:ilvl w:val="1"/>
          <w:numId w:val="1"/>
        </w:numPr>
        <w:rPr>
          <w:color w:val="000000" w:themeColor="text1"/>
          <w:u w:val="single"/>
        </w:rPr>
      </w:pPr>
      <w:r w:rsidRPr="00E53425">
        <w:rPr>
          <w:color w:val="000000" w:themeColor="text1"/>
        </w:rPr>
        <w:t>The reference</w:t>
      </w:r>
      <w:r w:rsidR="00140B46" w:rsidRPr="00E53425">
        <w:rPr>
          <w:color w:val="000000" w:themeColor="text1"/>
        </w:rPr>
        <w:t>s</w:t>
      </w:r>
      <w:r w:rsidRPr="00E53425">
        <w:rPr>
          <w:color w:val="000000" w:themeColor="text1"/>
        </w:rPr>
        <w:t xml:space="preserve"> </w:t>
      </w:r>
      <w:r w:rsidR="00140B46" w:rsidRPr="00E53425">
        <w:rPr>
          <w:color w:val="000000" w:themeColor="text1"/>
        </w:rPr>
        <w:t xml:space="preserve">and </w:t>
      </w:r>
      <w:r w:rsidRPr="00E53425">
        <w:rPr>
          <w:color w:val="000000" w:themeColor="text1"/>
        </w:rPr>
        <w:t>citation</w:t>
      </w:r>
      <w:r w:rsidR="00140B46" w:rsidRPr="00E53425">
        <w:rPr>
          <w:color w:val="000000" w:themeColor="text1"/>
        </w:rPr>
        <w:t>s</w:t>
      </w:r>
      <w:r w:rsidRPr="00E53425">
        <w:rPr>
          <w:color w:val="000000" w:themeColor="text1"/>
        </w:rPr>
        <w:t xml:space="preserve"> should be in the APA format</w:t>
      </w:r>
      <w:r w:rsidR="00E951E5" w:rsidRPr="00E53425">
        <w:rPr>
          <w:color w:val="000000" w:themeColor="text1"/>
        </w:rPr>
        <w:t xml:space="preserve"> (zotero.org would help)</w:t>
      </w:r>
      <w:r w:rsidRPr="00E53425">
        <w:rPr>
          <w:color w:val="000000" w:themeColor="text1"/>
        </w:rPr>
        <w:t>.</w:t>
      </w:r>
    </w:p>
    <w:p w14:paraId="4C2CFBD8" w14:textId="7C8F9B2F" w:rsidR="00DD7F24" w:rsidRPr="00E53425" w:rsidRDefault="00DD7F24" w:rsidP="00DD7F24">
      <w:pPr>
        <w:numPr>
          <w:ilvl w:val="2"/>
          <w:numId w:val="1"/>
        </w:numPr>
        <w:rPr>
          <w:color w:val="000000" w:themeColor="text1"/>
          <w:u w:val="single"/>
        </w:rPr>
      </w:pPr>
      <w:r w:rsidRPr="00E53425">
        <w:rPr>
          <w:color w:val="000000" w:themeColor="text1"/>
          <w:u w:val="single"/>
        </w:rPr>
        <w:t>https://owl.english.purdue.edu/owl/resource/560/01/</w:t>
      </w:r>
    </w:p>
    <w:p w14:paraId="2DBD1213" w14:textId="4B339E49" w:rsidR="00DD7F24" w:rsidRPr="00E53425" w:rsidRDefault="00DD7F24" w:rsidP="00DD7F24">
      <w:pPr>
        <w:numPr>
          <w:ilvl w:val="1"/>
          <w:numId w:val="1"/>
        </w:numPr>
        <w:rPr>
          <w:color w:val="000000" w:themeColor="text1"/>
        </w:rPr>
      </w:pPr>
      <w:r w:rsidRPr="00E53425">
        <w:rPr>
          <w:color w:val="000000" w:themeColor="text1"/>
        </w:rPr>
        <w:t xml:space="preserve">When you use abbreviations, please define them first even for a very well known one (e.g., </w:t>
      </w:r>
      <w:r w:rsidR="00756B88" w:rsidRPr="00E53425">
        <w:rPr>
          <w:color w:val="000000" w:themeColor="text1"/>
        </w:rPr>
        <w:t>InfoVis, VA</w:t>
      </w:r>
      <w:r w:rsidRPr="00E53425">
        <w:rPr>
          <w:color w:val="000000" w:themeColor="text1"/>
        </w:rPr>
        <w:t>, and PC).</w:t>
      </w:r>
    </w:p>
    <w:p w14:paraId="213821FD" w14:textId="049DBE14" w:rsidR="00746E33" w:rsidRPr="00E53425" w:rsidRDefault="00746E33" w:rsidP="00DD7F24">
      <w:pPr>
        <w:numPr>
          <w:ilvl w:val="1"/>
          <w:numId w:val="1"/>
        </w:numPr>
        <w:rPr>
          <w:color w:val="000000" w:themeColor="text1"/>
        </w:rPr>
      </w:pPr>
      <w:r w:rsidRPr="00E53425">
        <w:rPr>
          <w:color w:val="000000" w:themeColor="text1"/>
        </w:rPr>
        <w:t xml:space="preserve">In order to clarify your descriptions in the answer sheet, you may embed illustrations </w:t>
      </w:r>
      <w:r w:rsidR="00953595" w:rsidRPr="00E53425">
        <w:rPr>
          <w:color w:val="000000" w:themeColor="text1"/>
        </w:rPr>
        <w:t>or drawings. However, be careful. T</w:t>
      </w:r>
      <w:r w:rsidRPr="00E53425">
        <w:rPr>
          <w:color w:val="000000" w:themeColor="text1"/>
        </w:rPr>
        <w:t>hey also occupy space.</w:t>
      </w:r>
    </w:p>
    <w:p w14:paraId="442907D4" w14:textId="77777777" w:rsidR="00DD7F24" w:rsidRPr="00E53425" w:rsidRDefault="00DD7F24" w:rsidP="00DD7F24">
      <w:pPr>
        <w:numPr>
          <w:ilvl w:val="0"/>
          <w:numId w:val="1"/>
        </w:numPr>
        <w:rPr>
          <w:color w:val="000000" w:themeColor="text1"/>
          <w:u w:val="single"/>
        </w:rPr>
      </w:pPr>
      <w:r w:rsidRPr="00E53425">
        <w:rPr>
          <w:color w:val="000000" w:themeColor="text1"/>
        </w:rPr>
        <w:t>Plagiarism</w:t>
      </w:r>
    </w:p>
    <w:p w14:paraId="751E1E3D" w14:textId="77777777" w:rsidR="00DD7F24" w:rsidRPr="00E53425" w:rsidRDefault="00DD7F24" w:rsidP="00DD7F24">
      <w:pPr>
        <w:numPr>
          <w:ilvl w:val="1"/>
          <w:numId w:val="1"/>
        </w:numPr>
        <w:rPr>
          <w:color w:val="000000" w:themeColor="text1"/>
        </w:rPr>
      </w:pPr>
      <w:r w:rsidRPr="00E53425">
        <w:rPr>
          <w:color w:val="000000" w:themeColor="text1"/>
        </w:rPr>
        <w:t xml:space="preserve">Double check the SafeAssign Report after your submission to prevent any potential plagiarism concerns. </w:t>
      </w:r>
    </w:p>
    <w:p w14:paraId="1F7AFC47" w14:textId="77777777" w:rsidR="00DD7F24" w:rsidRPr="00E53425" w:rsidRDefault="00DD7F24" w:rsidP="00DD7F24">
      <w:pPr>
        <w:numPr>
          <w:ilvl w:val="1"/>
          <w:numId w:val="1"/>
        </w:numPr>
        <w:rPr>
          <w:color w:val="000000" w:themeColor="text1"/>
        </w:rPr>
      </w:pPr>
      <w:r w:rsidRPr="00E53425">
        <w:rPr>
          <w:color w:val="000000" w:themeColor="text1"/>
        </w:rPr>
        <w:t>Note that the plagiarism detection process of SafeAssign may take 10 to 20 minutes when many submit the responses at the same time. Thus, if you would like to check the SafeAssign Report before your final submission, you should submit your response sufficiently earlier.</w:t>
      </w:r>
    </w:p>
    <w:p w14:paraId="12517EF8" w14:textId="5348D260" w:rsidR="00E951E5" w:rsidRPr="00E53425" w:rsidRDefault="00E951E5" w:rsidP="00DD7F24">
      <w:pPr>
        <w:numPr>
          <w:ilvl w:val="1"/>
          <w:numId w:val="1"/>
        </w:numPr>
        <w:rPr>
          <w:color w:val="000000" w:themeColor="text1"/>
        </w:rPr>
      </w:pPr>
      <w:r w:rsidRPr="00E53425">
        <w:rPr>
          <w:color w:val="000000" w:themeColor="text1"/>
        </w:rPr>
        <w:t xml:space="preserve">Your code will be also compared with other students’ code </w:t>
      </w:r>
      <w:r w:rsidR="00734D18" w:rsidRPr="00E53425">
        <w:rPr>
          <w:color w:val="000000" w:themeColor="text1"/>
        </w:rPr>
        <w:t xml:space="preserve">and some relevant code on the web </w:t>
      </w:r>
      <w:r w:rsidRPr="00E53425">
        <w:rPr>
          <w:color w:val="000000" w:themeColor="text1"/>
        </w:rPr>
        <w:t xml:space="preserve">using moss (http://theory.stanford.edu/~aiken/moss/). Basically, do not </w:t>
      </w:r>
      <w:r w:rsidR="00953595" w:rsidRPr="00E53425">
        <w:rPr>
          <w:color w:val="000000" w:themeColor="text1"/>
        </w:rPr>
        <w:t xml:space="preserve">copy others’ code. You must </w:t>
      </w:r>
      <w:r w:rsidRPr="00E53425">
        <w:rPr>
          <w:color w:val="000000" w:themeColor="text1"/>
        </w:rPr>
        <w:t>write down your own code</w:t>
      </w:r>
      <w:r w:rsidR="00953595" w:rsidRPr="00E53425">
        <w:rPr>
          <w:color w:val="000000" w:themeColor="text1"/>
        </w:rPr>
        <w:t xml:space="preserve"> by yourself</w:t>
      </w:r>
      <w:r w:rsidRPr="00E53425">
        <w:rPr>
          <w:color w:val="000000" w:themeColor="text1"/>
        </w:rPr>
        <w:t>.</w:t>
      </w:r>
      <w:r w:rsidR="005F4F2F" w:rsidRPr="00E53425">
        <w:rPr>
          <w:color w:val="000000" w:themeColor="text1"/>
        </w:rPr>
        <w:t xml:space="preserve"> In addition, do not </w:t>
      </w:r>
      <w:r w:rsidR="001300A0" w:rsidRPr="00E53425">
        <w:rPr>
          <w:color w:val="000000" w:themeColor="text1"/>
        </w:rPr>
        <w:t xml:space="preserve">directly </w:t>
      </w:r>
      <w:r w:rsidR="005F4F2F" w:rsidRPr="00E53425">
        <w:rPr>
          <w:color w:val="000000" w:themeColor="text1"/>
        </w:rPr>
        <w:t xml:space="preserve">share your code with others. If you want to help, please </w:t>
      </w:r>
      <w:r w:rsidR="001300A0" w:rsidRPr="00E53425">
        <w:rPr>
          <w:color w:val="000000" w:themeColor="text1"/>
        </w:rPr>
        <w:t xml:space="preserve">just </w:t>
      </w:r>
      <w:r w:rsidR="005F4F2F" w:rsidRPr="00E53425">
        <w:rPr>
          <w:color w:val="000000" w:themeColor="text1"/>
        </w:rPr>
        <w:t xml:space="preserve">discuss </w:t>
      </w:r>
      <w:r w:rsidR="001300A0" w:rsidRPr="00E53425">
        <w:rPr>
          <w:color w:val="000000" w:themeColor="text1"/>
        </w:rPr>
        <w:t>the problem with other students.</w:t>
      </w:r>
    </w:p>
    <w:p w14:paraId="5B714256" w14:textId="438D90C6" w:rsidR="008977BB" w:rsidRPr="00E53425" w:rsidRDefault="008977BB" w:rsidP="00DD7F24">
      <w:pPr>
        <w:numPr>
          <w:ilvl w:val="1"/>
          <w:numId w:val="1"/>
        </w:numPr>
        <w:rPr>
          <w:color w:val="000000" w:themeColor="text1"/>
        </w:rPr>
      </w:pPr>
      <w:r w:rsidRPr="00E53425">
        <w:rPr>
          <w:color w:val="000000" w:themeColor="text1"/>
        </w:rPr>
        <w:t>Whenever you refer to other people’s code online (e.g., stackoverflow and examples/gallery on http://d3js.org/), please cite their work (i.e., add the URL of the cited work using comments). If there is no citation, I will assume that the code yo</w:t>
      </w:r>
      <w:r w:rsidR="00734D18" w:rsidRPr="00E53425">
        <w:rPr>
          <w:color w:val="000000" w:themeColor="text1"/>
        </w:rPr>
        <w:t xml:space="preserve">u submitted is written solely by you. </w:t>
      </w:r>
    </w:p>
    <w:p w14:paraId="2CA2DC89" w14:textId="77777777" w:rsidR="00317EA2" w:rsidRPr="00E53425" w:rsidRDefault="00317EA2" w:rsidP="004E2EF8">
      <w:pPr>
        <w:tabs>
          <w:tab w:val="right" w:pos="9360"/>
        </w:tabs>
        <w:rPr>
          <w:ins w:id="0" w:author="Sukwon" w:date="2015-04-23T20:50:00Z"/>
          <w:b/>
          <w:color w:val="000000" w:themeColor="text1"/>
          <w:sz w:val="30"/>
          <w:lang w:eastAsia="ko-KR"/>
        </w:rPr>
      </w:pPr>
    </w:p>
    <w:p w14:paraId="424E1221" w14:textId="77777777" w:rsidR="007500E4" w:rsidRPr="00E53425" w:rsidRDefault="007500E4" w:rsidP="004E2EF8">
      <w:pPr>
        <w:tabs>
          <w:tab w:val="right" w:pos="9360"/>
        </w:tabs>
        <w:rPr>
          <w:b/>
          <w:color w:val="000000" w:themeColor="text1"/>
          <w:sz w:val="30"/>
          <w:lang w:eastAsia="ko-KR"/>
        </w:rPr>
      </w:pPr>
    </w:p>
    <w:p w14:paraId="7EF33900" w14:textId="3635EDDC" w:rsidR="00C3502D" w:rsidRPr="00E53425" w:rsidRDefault="00774D6F" w:rsidP="0034392E">
      <w:pPr>
        <w:pStyle w:val="NormalText"/>
        <w:tabs>
          <w:tab w:val="left" w:pos="360"/>
          <w:tab w:val="left" w:pos="1080"/>
          <w:tab w:val="left" w:pos="1440"/>
          <w:tab w:val="left" w:pos="2440"/>
          <w:tab w:val="left" w:pos="3600"/>
          <w:tab w:val="left" w:pos="4680"/>
          <w:tab w:val="left" w:pos="6120"/>
        </w:tabs>
        <w:rPr>
          <w:rFonts w:ascii="Times New Roman" w:hAnsi="Times New Roman" w:cs="Times New Roman"/>
          <w:color w:val="000000" w:themeColor="text1"/>
          <w:sz w:val="24"/>
          <w:szCs w:val="24"/>
        </w:rPr>
      </w:pPr>
      <w:r w:rsidRPr="00E53425">
        <w:rPr>
          <w:rFonts w:ascii="Times New Roman" w:hAnsi="Times New Roman" w:cs="Times New Roman"/>
          <w:color w:val="000000" w:themeColor="text1"/>
          <w:sz w:val="24"/>
          <w:szCs w:val="24"/>
        </w:rPr>
        <w:lastRenderedPageBreak/>
        <w:t xml:space="preserve">1. </w:t>
      </w:r>
      <w:r w:rsidR="0022375B" w:rsidRPr="00E53425">
        <w:rPr>
          <w:rFonts w:ascii="Times New Roman" w:hAnsi="Times New Roman" w:cs="Times New Roman"/>
          <w:color w:val="000000" w:themeColor="text1"/>
          <w:sz w:val="24"/>
          <w:szCs w:val="24"/>
        </w:rPr>
        <w:t xml:space="preserve">We </w:t>
      </w:r>
      <w:r w:rsidR="008F0E34" w:rsidRPr="00E53425">
        <w:rPr>
          <w:rFonts w:ascii="Times New Roman" w:hAnsi="Times New Roman" w:cs="Times New Roman"/>
          <w:color w:val="000000" w:themeColor="text1"/>
          <w:sz w:val="24"/>
          <w:szCs w:val="24"/>
        </w:rPr>
        <w:t xml:space="preserve">have </w:t>
      </w:r>
      <w:r w:rsidR="0022375B" w:rsidRPr="00E53425">
        <w:rPr>
          <w:rFonts w:ascii="Times New Roman" w:hAnsi="Times New Roman" w:cs="Times New Roman"/>
          <w:color w:val="000000" w:themeColor="text1"/>
          <w:sz w:val="24"/>
          <w:szCs w:val="24"/>
        </w:rPr>
        <w:t>reviewed many visualizati</w:t>
      </w:r>
      <w:r w:rsidR="008977BB" w:rsidRPr="00E53425">
        <w:rPr>
          <w:rFonts w:ascii="Times New Roman" w:hAnsi="Times New Roman" w:cs="Times New Roman"/>
          <w:color w:val="000000" w:themeColor="text1"/>
          <w:sz w:val="24"/>
          <w:szCs w:val="24"/>
        </w:rPr>
        <w:t xml:space="preserve">on techniques </w:t>
      </w:r>
      <w:r w:rsidR="00D865C1" w:rsidRPr="00E53425">
        <w:rPr>
          <w:rFonts w:ascii="Times New Roman" w:hAnsi="Times New Roman" w:cs="Times New Roman"/>
          <w:color w:val="000000" w:themeColor="text1"/>
          <w:sz w:val="24"/>
          <w:szCs w:val="24"/>
        </w:rPr>
        <w:t>through this class</w:t>
      </w:r>
      <w:r w:rsidR="008977BB" w:rsidRPr="00E53425">
        <w:rPr>
          <w:rFonts w:ascii="Times New Roman" w:hAnsi="Times New Roman" w:cs="Times New Roman"/>
          <w:color w:val="000000" w:themeColor="text1"/>
          <w:sz w:val="24"/>
          <w:szCs w:val="24"/>
        </w:rPr>
        <w:t xml:space="preserve">. Though different visualizations have different </w:t>
      </w:r>
      <w:r w:rsidR="00734D18" w:rsidRPr="00E53425">
        <w:rPr>
          <w:rFonts w:ascii="Times New Roman" w:hAnsi="Times New Roman" w:cs="Times New Roman"/>
          <w:color w:val="000000" w:themeColor="text1"/>
          <w:sz w:val="24"/>
          <w:szCs w:val="24"/>
        </w:rPr>
        <w:t>representation</w:t>
      </w:r>
      <w:ins w:id="1" w:author="Sukwon" w:date="2015-04-23T20:50:00Z">
        <w:r w:rsidR="007500E4" w:rsidRPr="00E53425">
          <w:rPr>
            <w:rFonts w:ascii="Times New Roman" w:hAnsi="Times New Roman" w:cs="Times New Roman"/>
            <w:color w:val="000000" w:themeColor="text1"/>
            <w:sz w:val="24"/>
            <w:szCs w:val="24"/>
          </w:rPr>
          <w:t>s</w:t>
        </w:r>
      </w:ins>
      <w:r w:rsidR="00734D18" w:rsidRPr="00E53425">
        <w:rPr>
          <w:rFonts w:ascii="Times New Roman" w:hAnsi="Times New Roman" w:cs="Times New Roman"/>
          <w:color w:val="000000" w:themeColor="text1"/>
          <w:sz w:val="24"/>
          <w:szCs w:val="24"/>
        </w:rPr>
        <w:t xml:space="preserve"> and interaction techniques</w:t>
      </w:r>
      <w:r w:rsidR="008977BB" w:rsidRPr="00E53425">
        <w:rPr>
          <w:rFonts w:ascii="Times New Roman" w:hAnsi="Times New Roman" w:cs="Times New Roman"/>
          <w:color w:val="000000" w:themeColor="text1"/>
          <w:sz w:val="24"/>
          <w:szCs w:val="24"/>
        </w:rPr>
        <w:t>, they som</w:t>
      </w:r>
      <w:r w:rsidR="00D02161" w:rsidRPr="00E53425">
        <w:rPr>
          <w:rFonts w:ascii="Times New Roman" w:hAnsi="Times New Roman" w:cs="Times New Roman"/>
          <w:color w:val="000000" w:themeColor="text1"/>
          <w:sz w:val="24"/>
          <w:szCs w:val="24"/>
        </w:rPr>
        <w:t>etimes share a com</w:t>
      </w:r>
      <w:r w:rsidR="00B13B5D" w:rsidRPr="00E53425">
        <w:rPr>
          <w:rFonts w:ascii="Times New Roman" w:hAnsi="Times New Roman" w:cs="Times New Roman"/>
          <w:color w:val="000000" w:themeColor="text1"/>
          <w:sz w:val="24"/>
          <w:szCs w:val="24"/>
        </w:rPr>
        <w:t>mon strategy. For example, the word count project (</w:t>
      </w:r>
      <w:hyperlink r:id="rId8" w:history="1">
        <w:r w:rsidR="00B13B5D" w:rsidRPr="00E53425">
          <w:rPr>
            <w:rStyle w:val="af2"/>
            <w:rFonts w:ascii="Times New Roman" w:hAnsi="Times New Roman" w:cs="Times New Roman"/>
            <w:color w:val="000000" w:themeColor="text1"/>
            <w:sz w:val="24"/>
            <w:szCs w:val="24"/>
          </w:rPr>
          <w:t>http://www.wordcount.org/main.php)</w:t>
        </w:r>
      </w:hyperlink>
      <w:r w:rsidR="00B13B5D" w:rsidRPr="00E53425">
        <w:rPr>
          <w:rFonts w:ascii="Times New Roman" w:hAnsi="Times New Roman" w:cs="Times New Roman"/>
          <w:color w:val="000000" w:themeColor="text1"/>
          <w:sz w:val="24"/>
          <w:szCs w:val="24"/>
        </w:rPr>
        <w:t xml:space="preserve">, tag cloud (Viégas and Wattenberg, 2008), parallel tag cloud (Collins et al., 2009), and word tree (Wattenberg and Viégas, 2008) are </w:t>
      </w:r>
      <w:r w:rsidR="00D865C1" w:rsidRPr="00E53425">
        <w:rPr>
          <w:rFonts w:ascii="Times New Roman" w:hAnsi="Times New Roman" w:cs="Times New Roman"/>
          <w:color w:val="000000" w:themeColor="text1"/>
          <w:sz w:val="24"/>
          <w:szCs w:val="24"/>
        </w:rPr>
        <w:t xml:space="preserve">different </w:t>
      </w:r>
      <w:r w:rsidR="00B13B5D" w:rsidRPr="00E53425">
        <w:rPr>
          <w:rFonts w:ascii="Times New Roman" w:hAnsi="Times New Roman" w:cs="Times New Roman"/>
          <w:color w:val="000000" w:themeColor="text1"/>
          <w:sz w:val="24"/>
          <w:szCs w:val="24"/>
        </w:rPr>
        <w:t>text visualizations</w:t>
      </w:r>
      <w:r w:rsidR="00D865C1" w:rsidRPr="00E53425">
        <w:rPr>
          <w:rFonts w:ascii="Times New Roman" w:hAnsi="Times New Roman" w:cs="Times New Roman"/>
          <w:color w:val="000000" w:themeColor="text1"/>
          <w:sz w:val="24"/>
          <w:szCs w:val="24"/>
        </w:rPr>
        <w:t xml:space="preserve"> with different pros and cons</w:t>
      </w:r>
      <w:r w:rsidR="00B13B5D" w:rsidRPr="00E53425">
        <w:rPr>
          <w:rFonts w:ascii="Times New Roman" w:hAnsi="Times New Roman" w:cs="Times New Roman"/>
          <w:color w:val="000000" w:themeColor="text1"/>
          <w:sz w:val="24"/>
          <w:szCs w:val="24"/>
        </w:rPr>
        <w:t>, but they use a common strategy: “bigger text for important text</w:t>
      </w:r>
      <w:r w:rsidR="000E2DF1" w:rsidRPr="00E53425">
        <w:rPr>
          <w:rFonts w:ascii="Times New Roman" w:hAnsi="Times New Roman" w:cs="Times New Roman"/>
          <w:color w:val="000000" w:themeColor="text1"/>
          <w:sz w:val="24"/>
          <w:szCs w:val="24"/>
        </w:rPr>
        <w:t>” (though the importance could be defined differently depend on each visualization)</w:t>
      </w:r>
      <w:r w:rsidR="00AA3840" w:rsidRPr="00E53425">
        <w:rPr>
          <w:rFonts w:ascii="Times New Roman" w:hAnsi="Times New Roman" w:cs="Times New Roman"/>
          <w:color w:val="000000" w:themeColor="text1"/>
          <w:sz w:val="24"/>
          <w:szCs w:val="24"/>
        </w:rPr>
        <w:t>.</w:t>
      </w:r>
      <w:r w:rsidR="00590B14" w:rsidRPr="00E53425">
        <w:rPr>
          <w:rFonts w:ascii="Times New Roman" w:hAnsi="Times New Roman" w:cs="Times New Roman"/>
          <w:color w:val="000000" w:themeColor="text1"/>
          <w:sz w:val="24"/>
          <w:szCs w:val="24"/>
        </w:rPr>
        <w:t xml:space="preserve"> Another example would be one element of the famous Sheneiderman’s mantra: “</w:t>
      </w:r>
      <w:r w:rsidR="000E2DF1" w:rsidRPr="00E53425">
        <w:rPr>
          <w:rFonts w:ascii="Times New Roman" w:hAnsi="Times New Roman" w:cs="Times New Roman"/>
          <w:color w:val="000000" w:themeColor="text1"/>
          <w:sz w:val="24"/>
          <w:szCs w:val="24"/>
        </w:rPr>
        <w:t>details on demand</w:t>
      </w:r>
      <w:r w:rsidR="00590B14" w:rsidRPr="00E53425">
        <w:rPr>
          <w:rFonts w:ascii="Times New Roman" w:hAnsi="Times New Roman" w:cs="Times New Roman"/>
          <w:color w:val="000000" w:themeColor="text1"/>
          <w:sz w:val="24"/>
          <w:szCs w:val="24"/>
        </w:rPr>
        <w:t xml:space="preserve">” </w:t>
      </w:r>
      <w:r w:rsidR="000E2DF1" w:rsidRPr="00E53425">
        <w:rPr>
          <w:rFonts w:ascii="Times New Roman" w:hAnsi="Times New Roman" w:cs="Times New Roman"/>
          <w:color w:val="000000" w:themeColor="text1"/>
          <w:sz w:val="24"/>
          <w:szCs w:val="24"/>
        </w:rPr>
        <w:t xml:space="preserve">(Shneiderman, 1996). </w:t>
      </w:r>
      <w:r w:rsidR="00590B14" w:rsidRPr="00E53425">
        <w:rPr>
          <w:rFonts w:ascii="Times New Roman" w:hAnsi="Times New Roman" w:cs="Times New Roman"/>
          <w:color w:val="000000" w:themeColor="text1"/>
          <w:sz w:val="24"/>
          <w:szCs w:val="24"/>
        </w:rPr>
        <w:t xml:space="preserve">You </w:t>
      </w:r>
      <w:r w:rsidR="00AA3840" w:rsidRPr="00E53425">
        <w:rPr>
          <w:rFonts w:ascii="Times New Roman" w:hAnsi="Times New Roman" w:cs="Times New Roman"/>
          <w:color w:val="000000" w:themeColor="text1"/>
          <w:sz w:val="24"/>
          <w:szCs w:val="24"/>
        </w:rPr>
        <w:t>can find numerous implementations of “details on demand”</w:t>
      </w:r>
      <w:r w:rsidR="000E2DF1" w:rsidRPr="00E53425">
        <w:rPr>
          <w:rFonts w:ascii="Times New Roman" w:hAnsi="Times New Roman" w:cs="Times New Roman"/>
          <w:color w:val="000000" w:themeColor="text1"/>
          <w:sz w:val="24"/>
          <w:szCs w:val="24"/>
        </w:rPr>
        <w:t>: from a commonly found tool t</w:t>
      </w:r>
      <w:r w:rsidR="00036332" w:rsidRPr="00E53425">
        <w:rPr>
          <w:rFonts w:ascii="Times New Roman" w:hAnsi="Times New Roman" w:cs="Times New Roman"/>
          <w:color w:val="000000" w:themeColor="text1"/>
          <w:sz w:val="24"/>
          <w:szCs w:val="24"/>
        </w:rPr>
        <w:t>ip feature on visualization, to expanding sub-trees of SpaceTree (Plaisant et al., 2002)</w:t>
      </w:r>
      <w:r w:rsidR="00734D18" w:rsidRPr="00E53425">
        <w:rPr>
          <w:rFonts w:ascii="Times New Roman" w:hAnsi="Times New Roman" w:cs="Times New Roman"/>
          <w:color w:val="000000" w:themeColor="text1"/>
          <w:sz w:val="24"/>
          <w:szCs w:val="24"/>
        </w:rPr>
        <w:t xml:space="preserve">. Like these examples, </w:t>
      </w:r>
      <w:r w:rsidR="001E626E" w:rsidRPr="00E53425">
        <w:rPr>
          <w:rFonts w:ascii="Times New Roman" w:hAnsi="Times New Roman" w:cs="Times New Roman"/>
          <w:color w:val="000000" w:themeColor="text1"/>
          <w:sz w:val="24"/>
          <w:szCs w:val="24"/>
        </w:rPr>
        <w:t xml:space="preserve">I want you to find </w:t>
      </w:r>
      <w:r w:rsidR="00036332" w:rsidRPr="00E53425">
        <w:rPr>
          <w:rFonts w:ascii="Times New Roman" w:hAnsi="Times New Roman" w:cs="Times New Roman"/>
          <w:color w:val="000000" w:themeColor="text1"/>
          <w:sz w:val="24"/>
          <w:szCs w:val="24"/>
        </w:rPr>
        <w:t>three</w:t>
      </w:r>
      <w:r w:rsidR="008E4243" w:rsidRPr="00E53425">
        <w:rPr>
          <w:rFonts w:ascii="Times New Roman" w:hAnsi="Times New Roman" w:cs="Times New Roman"/>
          <w:color w:val="000000" w:themeColor="text1"/>
          <w:sz w:val="24"/>
          <w:szCs w:val="24"/>
        </w:rPr>
        <w:t xml:space="preserve"> additional</w:t>
      </w:r>
      <w:r w:rsidR="00036332" w:rsidRPr="00E53425">
        <w:rPr>
          <w:rFonts w:ascii="Times New Roman" w:hAnsi="Times New Roman" w:cs="Times New Roman"/>
          <w:color w:val="000000" w:themeColor="text1"/>
          <w:sz w:val="24"/>
          <w:szCs w:val="24"/>
        </w:rPr>
        <w:t xml:space="preserve"> strategies</w:t>
      </w:r>
      <w:r w:rsidR="00734D18" w:rsidRPr="00E53425">
        <w:rPr>
          <w:rFonts w:ascii="Times New Roman" w:hAnsi="Times New Roman" w:cs="Times New Roman"/>
          <w:color w:val="000000" w:themeColor="text1"/>
          <w:sz w:val="24"/>
          <w:szCs w:val="24"/>
        </w:rPr>
        <w:t xml:space="preserve"> commonly found in multiple visualizations</w:t>
      </w:r>
      <w:r w:rsidR="00036332" w:rsidRPr="00E53425">
        <w:rPr>
          <w:rFonts w:ascii="Times New Roman" w:hAnsi="Times New Roman" w:cs="Times New Roman"/>
          <w:color w:val="000000" w:themeColor="text1"/>
          <w:sz w:val="24"/>
          <w:szCs w:val="24"/>
        </w:rPr>
        <w:t xml:space="preserve">. The description of each strategy should have the following elements: a (catchy) </w:t>
      </w:r>
      <w:r w:rsidR="00734D18" w:rsidRPr="00E53425">
        <w:rPr>
          <w:rFonts w:ascii="Times New Roman" w:hAnsi="Times New Roman" w:cs="Times New Roman"/>
          <w:color w:val="000000" w:themeColor="text1"/>
          <w:sz w:val="24"/>
          <w:szCs w:val="24"/>
        </w:rPr>
        <w:t>strategy name</w:t>
      </w:r>
      <w:r w:rsidR="00036332" w:rsidRPr="00E53425">
        <w:rPr>
          <w:rFonts w:ascii="Times New Roman" w:hAnsi="Times New Roman" w:cs="Times New Roman"/>
          <w:color w:val="000000" w:themeColor="text1"/>
          <w:sz w:val="24"/>
          <w:szCs w:val="24"/>
        </w:rPr>
        <w:t xml:space="preserve">, </w:t>
      </w:r>
      <w:r w:rsidR="00734D18" w:rsidRPr="00E53425">
        <w:rPr>
          <w:rFonts w:ascii="Times New Roman" w:hAnsi="Times New Roman" w:cs="Times New Roman"/>
          <w:color w:val="000000" w:themeColor="text1"/>
          <w:sz w:val="24"/>
          <w:szCs w:val="24"/>
        </w:rPr>
        <w:t>a description</w:t>
      </w:r>
      <w:r w:rsidR="00036332" w:rsidRPr="00E53425">
        <w:rPr>
          <w:rFonts w:ascii="Times New Roman" w:hAnsi="Times New Roman" w:cs="Times New Roman"/>
          <w:color w:val="000000" w:themeColor="text1"/>
          <w:sz w:val="24"/>
          <w:szCs w:val="24"/>
        </w:rPr>
        <w:t>, at least four visualizat</w:t>
      </w:r>
      <w:r w:rsidR="00734D18" w:rsidRPr="00E53425">
        <w:rPr>
          <w:rFonts w:ascii="Times New Roman" w:hAnsi="Times New Roman" w:cs="Times New Roman"/>
          <w:color w:val="000000" w:themeColor="text1"/>
          <w:sz w:val="24"/>
          <w:szCs w:val="24"/>
        </w:rPr>
        <w:t>ion examples using the strategy (a citation with a figure number or an URL is necessary)</w:t>
      </w:r>
      <w:r w:rsidR="00036332" w:rsidRPr="00E53425">
        <w:rPr>
          <w:rFonts w:ascii="Times New Roman" w:hAnsi="Times New Roman" w:cs="Times New Roman"/>
          <w:color w:val="000000" w:themeColor="text1"/>
          <w:sz w:val="24"/>
          <w:szCs w:val="24"/>
        </w:rPr>
        <w:t>.</w:t>
      </w:r>
      <w:r w:rsidR="00590B14" w:rsidRPr="00E53425">
        <w:rPr>
          <w:rFonts w:ascii="Times New Roman" w:hAnsi="Times New Roman" w:cs="Times New Roman"/>
          <w:color w:val="000000" w:themeColor="text1"/>
          <w:sz w:val="24"/>
          <w:szCs w:val="24"/>
        </w:rPr>
        <w:t xml:space="preserve"> </w:t>
      </w:r>
      <w:r w:rsidR="0034392E" w:rsidRPr="00E53425">
        <w:rPr>
          <w:rFonts w:ascii="Times New Roman" w:hAnsi="Times New Roman" w:cs="Times New Roman"/>
          <w:color w:val="000000" w:themeColor="text1"/>
          <w:sz w:val="24"/>
          <w:szCs w:val="24"/>
        </w:rPr>
        <w:t>Your answer will be evaluated based on 1) whether the found</w:t>
      </w:r>
      <w:ins w:id="2" w:author="Sukwon" w:date="2015-04-23T20:52:00Z">
        <w:r w:rsidR="007500E4" w:rsidRPr="00E53425">
          <w:rPr>
            <w:rFonts w:ascii="Times New Roman" w:hAnsi="Times New Roman" w:cs="Times New Roman"/>
            <w:color w:val="000000" w:themeColor="text1"/>
            <w:sz w:val="24"/>
            <w:szCs w:val="24"/>
          </w:rPr>
          <w:t xml:space="preserve"> three</w:t>
        </w:r>
      </w:ins>
      <w:r w:rsidR="0034392E" w:rsidRPr="00E53425">
        <w:rPr>
          <w:rFonts w:ascii="Times New Roman" w:hAnsi="Times New Roman" w:cs="Times New Roman"/>
          <w:color w:val="000000" w:themeColor="text1"/>
          <w:sz w:val="24"/>
          <w:szCs w:val="24"/>
        </w:rPr>
        <w:t xml:space="preserve"> strategies are widely applicable; 2) whether the descriptions of strategies are clear and easy to understand; and 3) whether the cited examples are appropriate. </w:t>
      </w:r>
      <w:r w:rsidR="00E951E5" w:rsidRPr="00E53425">
        <w:rPr>
          <w:rFonts w:ascii="Times New Roman" w:hAnsi="Times New Roman" w:cs="Times New Roman"/>
          <w:color w:val="000000" w:themeColor="text1"/>
          <w:sz w:val="24"/>
          <w:szCs w:val="24"/>
        </w:rPr>
        <w:t>(</w:t>
      </w:r>
      <w:r w:rsidR="00A1578C" w:rsidRPr="00E53425">
        <w:rPr>
          <w:rFonts w:ascii="Times New Roman" w:hAnsi="Times New Roman" w:cs="Times New Roman"/>
          <w:color w:val="000000" w:themeColor="text1"/>
          <w:sz w:val="24"/>
          <w:szCs w:val="24"/>
        </w:rPr>
        <w:t>20</w:t>
      </w:r>
      <w:r w:rsidR="00E951E5" w:rsidRPr="00E53425">
        <w:rPr>
          <w:rFonts w:ascii="Times New Roman" w:hAnsi="Times New Roman" w:cs="Times New Roman"/>
          <w:color w:val="000000" w:themeColor="text1"/>
          <w:sz w:val="24"/>
          <w:szCs w:val="24"/>
        </w:rPr>
        <w:t xml:space="preserve"> points)</w:t>
      </w:r>
    </w:p>
    <w:p w14:paraId="53DEAEE8" w14:textId="77777777" w:rsidR="00E461E7" w:rsidRPr="00E53425" w:rsidRDefault="00E461E7" w:rsidP="000B76F0">
      <w:pPr>
        <w:pStyle w:val="NormalText"/>
        <w:tabs>
          <w:tab w:val="left" w:pos="360"/>
          <w:tab w:val="left" w:pos="1080"/>
          <w:tab w:val="left" w:pos="1440"/>
          <w:tab w:val="left" w:pos="2440"/>
          <w:tab w:val="left" w:pos="3600"/>
          <w:tab w:val="left" w:pos="4680"/>
          <w:tab w:val="left" w:pos="6120"/>
        </w:tabs>
        <w:rPr>
          <w:rFonts w:ascii="Times New Roman" w:hAnsi="Times New Roman" w:cs="Times New Roman"/>
          <w:color w:val="000000" w:themeColor="text1"/>
          <w:sz w:val="24"/>
          <w:szCs w:val="24"/>
        </w:rPr>
      </w:pPr>
    </w:p>
    <w:p w14:paraId="10F86678" w14:textId="77777777" w:rsidR="00036332" w:rsidRPr="00E53425" w:rsidRDefault="00036332" w:rsidP="00036332">
      <w:pPr>
        <w:rPr>
          <w:rFonts w:eastAsia="Times New Roman"/>
          <w:color w:val="000000" w:themeColor="text1"/>
        </w:rPr>
      </w:pPr>
      <w:r w:rsidRPr="00E53425">
        <w:rPr>
          <w:rFonts w:eastAsia="Times New Roman"/>
          <w:color w:val="000000" w:themeColor="text1"/>
        </w:rPr>
        <w:t>Plaisant, C., Grosjean, J., &amp; Bederson, B. B. (2002). SpaceTree: supporting exploration in large node link tree, design evolution and empirical evaluation. In IEEE Symposium on Information Visualization, 2002. INFOVIS 2002 (pp. 57–64). http://doi.org/10.1109/INFVIS.2002.1173148</w:t>
      </w:r>
    </w:p>
    <w:p w14:paraId="40DCFDC0" w14:textId="77777777" w:rsidR="00036332" w:rsidRPr="00E53425" w:rsidRDefault="00036332" w:rsidP="000B76F0">
      <w:pPr>
        <w:pStyle w:val="NormalText"/>
        <w:tabs>
          <w:tab w:val="left" w:pos="360"/>
          <w:tab w:val="left" w:pos="1080"/>
          <w:tab w:val="left" w:pos="1440"/>
          <w:tab w:val="left" w:pos="2440"/>
          <w:tab w:val="left" w:pos="3600"/>
          <w:tab w:val="left" w:pos="4680"/>
          <w:tab w:val="left" w:pos="6120"/>
        </w:tabs>
        <w:rPr>
          <w:rFonts w:ascii="Times New Roman" w:hAnsi="Times New Roman" w:cs="Times New Roman"/>
          <w:color w:val="000000" w:themeColor="text1"/>
          <w:sz w:val="24"/>
          <w:szCs w:val="24"/>
        </w:rPr>
      </w:pPr>
    </w:p>
    <w:p w14:paraId="3AB12B8B" w14:textId="0565F1AF" w:rsidR="00B13B5D" w:rsidRPr="00E53425" w:rsidRDefault="00B13B5D" w:rsidP="000B76F0">
      <w:pPr>
        <w:pStyle w:val="NormalText"/>
        <w:tabs>
          <w:tab w:val="left" w:pos="360"/>
          <w:tab w:val="left" w:pos="1080"/>
          <w:tab w:val="left" w:pos="1440"/>
          <w:tab w:val="left" w:pos="2440"/>
          <w:tab w:val="left" w:pos="3600"/>
          <w:tab w:val="left" w:pos="4680"/>
          <w:tab w:val="left" w:pos="6120"/>
        </w:tabs>
        <w:rPr>
          <w:rFonts w:ascii="Times New Roman" w:hAnsi="Times New Roman" w:cs="Times New Roman"/>
          <w:color w:val="000000" w:themeColor="text1"/>
          <w:sz w:val="24"/>
          <w:szCs w:val="24"/>
        </w:rPr>
      </w:pPr>
      <w:r w:rsidRPr="00E53425">
        <w:rPr>
          <w:rFonts w:ascii="Times New Roman" w:hAnsi="Times New Roman" w:cs="Times New Roman"/>
          <w:color w:val="000000" w:themeColor="text1"/>
          <w:sz w:val="24"/>
          <w:szCs w:val="24"/>
        </w:rPr>
        <w:t xml:space="preserve">Viégas, F. B., &amp; Wattenberg, M. (2008). TIMELINES: Tag Clouds and the Case for Vernacular Visualization. Interactions, 15(4), 49–52. </w:t>
      </w:r>
      <w:hyperlink r:id="rId9" w:history="1">
        <w:r w:rsidRPr="00E53425">
          <w:rPr>
            <w:rStyle w:val="af2"/>
            <w:rFonts w:ascii="Times New Roman" w:hAnsi="Times New Roman" w:cs="Times New Roman"/>
            <w:color w:val="000000" w:themeColor="text1"/>
            <w:sz w:val="24"/>
            <w:szCs w:val="24"/>
          </w:rPr>
          <w:t>http://doi.org/10.1145/1374489.1374501</w:t>
        </w:r>
      </w:hyperlink>
    </w:p>
    <w:p w14:paraId="64BAD1EA" w14:textId="77777777" w:rsidR="00B13B5D" w:rsidRPr="00E53425" w:rsidRDefault="00B13B5D" w:rsidP="000B76F0">
      <w:pPr>
        <w:pStyle w:val="NormalText"/>
        <w:tabs>
          <w:tab w:val="left" w:pos="360"/>
          <w:tab w:val="left" w:pos="1080"/>
          <w:tab w:val="left" w:pos="1440"/>
          <w:tab w:val="left" w:pos="2440"/>
          <w:tab w:val="left" w:pos="3600"/>
          <w:tab w:val="left" w:pos="4680"/>
          <w:tab w:val="left" w:pos="6120"/>
        </w:tabs>
        <w:rPr>
          <w:rFonts w:ascii="Times New Roman" w:hAnsi="Times New Roman" w:cs="Times New Roman"/>
          <w:color w:val="000000" w:themeColor="text1"/>
          <w:sz w:val="24"/>
          <w:szCs w:val="24"/>
        </w:rPr>
      </w:pPr>
    </w:p>
    <w:p w14:paraId="39E04D43" w14:textId="524DA02B" w:rsidR="00B13B5D" w:rsidRPr="00E53425" w:rsidRDefault="00B13B5D" w:rsidP="000B76F0">
      <w:pPr>
        <w:pStyle w:val="NormalText"/>
        <w:tabs>
          <w:tab w:val="left" w:pos="360"/>
          <w:tab w:val="left" w:pos="1080"/>
          <w:tab w:val="left" w:pos="1440"/>
          <w:tab w:val="left" w:pos="2440"/>
          <w:tab w:val="left" w:pos="3600"/>
          <w:tab w:val="left" w:pos="4680"/>
          <w:tab w:val="left" w:pos="6120"/>
        </w:tabs>
        <w:rPr>
          <w:rFonts w:ascii="Times New Roman" w:hAnsi="Times New Roman" w:cs="Times New Roman"/>
          <w:color w:val="000000" w:themeColor="text1"/>
          <w:sz w:val="24"/>
          <w:szCs w:val="24"/>
        </w:rPr>
      </w:pPr>
      <w:r w:rsidRPr="00E53425">
        <w:rPr>
          <w:rFonts w:ascii="Times New Roman" w:hAnsi="Times New Roman" w:cs="Times New Roman"/>
          <w:color w:val="000000" w:themeColor="text1"/>
          <w:sz w:val="24"/>
          <w:szCs w:val="24"/>
        </w:rPr>
        <w:t>Collins, C., Viegas, F. B., &amp; Wattenberg, M. (2009). Parallel Tag Clouds to explore and analyze faceted text corpora. In IEEE Symposium on Visual Analytics Science and Technology, 2009. VAST 2009 (pp. 91–98). http://doi.org/10.1109/VAST.2009.5333443</w:t>
      </w:r>
      <w:r w:rsidRPr="00E53425">
        <w:rPr>
          <w:rFonts w:ascii="Times New Roman" w:hAnsi="Times New Roman" w:cs="Times New Roman"/>
          <w:color w:val="000000" w:themeColor="text1"/>
          <w:sz w:val="24"/>
          <w:szCs w:val="24"/>
        </w:rPr>
        <w:cr/>
      </w:r>
    </w:p>
    <w:p w14:paraId="1907667D" w14:textId="7CD9768A" w:rsidR="00B13B5D" w:rsidRPr="00E53425" w:rsidRDefault="00B13B5D" w:rsidP="000B76F0">
      <w:pPr>
        <w:pStyle w:val="NormalText"/>
        <w:tabs>
          <w:tab w:val="left" w:pos="360"/>
          <w:tab w:val="left" w:pos="1080"/>
          <w:tab w:val="left" w:pos="1440"/>
          <w:tab w:val="left" w:pos="2440"/>
          <w:tab w:val="left" w:pos="3600"/>
          <w:tab w:val="left" w:pos="4680"/>
          <w:tab w:val="left" w:pos="6120"/>
        </w:tabs>
        <w:rPr>
          <w:rFonts w:ascii="Times New Roman" w:hAnsi="Times New Roman" w:cs="Times New Roman"/>
          <w:color w:val="000000" w:themeColor="text1"/>
          <w:sz w:val="24"/>
          <w:szCs w:val="24"/>
        </w:rPr>
      </w:pPr>
      <w:r w:rsidRPr="00E53425">
        <w:rPr>
          <w:rFonts w:ascii="Times New Roman" w:hAnsi="Times New Roman" w:cs="Times New Roman"/>
          <w:color w:val="000000" w:themeColor="text1"/>
          <w:sz w:val="24"/>
          <w:szCs w:val="24"/>
        </w:rPr>
        <w:t xml:space="preserve">Wattenberg, M., &amp; Viégas, F. B. (2008). The Word Tree, an Interactive Visual Concordance. IEEE Transactions on Visualization and Computer Graphics, 14(6), 1221–1228. </w:t>
      </w:r>
      <w:hyperlink r:id="rId10" w:history="1">
        <w:r w:rsidRPr="00E53425">
          <w:rPr>
            <w:rStyle w:val="af2"/>
            <w:rFonts w:ascii="Times New Roman" w:hAnsi="Times New Roman" w:cs="Times New Roman"/>
            <w:color w:val="000000" w:themeColor="text1"/>
            <w:sz w:val="24"/>
            <w:szCs w:val="24"/>
          </w:rPr>
          <w:t>http://doi.org/10.1109/TVCG.2008.172</w:t>
        </w:r>
      </w:hyperlink>
    </w:p>
    <w:p w14:paraId="5C9442DC" w14:textId="77777777" w:rsidR="00B13B5D" w:rsidRPr="00E53425" w:rsidRDefault="00B13B5D" w:rsidP="000B76F0">
      <w:pPr>
        <w:pStyle w:val="NormalText"/>
        <w:tabs>
          <w:tab w:val="left" w:pos="360"/>
          <w:tab w:val="left" w:pos="1080"/>
          <w:tab w:val="left" w:pos="1440"/>
          <w:tab w:val="left" w:pos="2440"/>
          <w:tab w:val="left" w:pos="3600"/>
          <w:tab w:val="left" w:pos="4680"/>
          <w:tab w:val="left" w:pos="6120"/>
        </w:tabs>
        <w:rPr>
          <w:rFonts w:ascii="Times New Roman" w:hAnsi="Times New Roman" w:cs="Times New Roman"/>
          <w:color w:val="000000" w:themeColor="text1"/>
          <w:sz w:val="24"/>
          <w:szCs w:val="24"/>
        </w:rPr>
      </w:pPr>
    </w:p>
    <w:p w14:paraId="067EAD5F" w14:textId="3E021363" w:rsidR="00B13B5D" w:rsidRPr="00E53425" w:rsidRDefault="000E2DF1" w:rsidP="008E4243">
      <w:pPr>
        <w:rPr>
          <w:rFonts w:eastAsia="Times New Roman"/>
          <w:color w:val="000000" w:themeColor="text1"/>
        </w:rPr>
      </w:pPr>
      <w:r w:rsidRPr="00E53425">
        <w:rPr>
          <w:rFonts w:eastAsia="Times New Roman"/>
          <w:color w:val="000000" w:themeColor="text1"/>
        </w:rPr>
        <w:t>Shneiderman, B. (1996). The eyes have it: a task by data type taxonomy for information visualizations. In IEEE Symposium on Visual Languages (pp. 336–343). http://doi.org/10.1109/VL.1996.545307</w:t>
      </w:r>
    </w:p>
    <w:p w14:paraId="4BF39490" w14:textId="77777777" w:rsidR="00B13B5D" w:rsidRPr="00E53425" w:rsidRDefault="00B13B5D" w:rsidP="000B76F0">
      <w:pPr>
        <w:pStyle w:val="NormalText"/>
        <w:tabs>
          <w:tab w:val="left" w:pos="360"/>
          <w:tab w:val="left" w:pos="1080"/>
          <w:tab w:val="left" w:pos="1440"/>
          <w:tab w:val="left" w:pos="2440"/>
          <w:tab w:val="left" w:pos="3600"/>
          <w:tab w:val="left" w:pos="4680"/>
          <w:tab w:val="left" w:pos="6120"/>
        </w:tabs>
        <w:rPr>
          <w:rFonts w:ascii="Times New Roman" w:hAnsi="Times New Roman" w:cs="Times New Roman"/>
          <w:color w:val="000000" w:themeColor="text1"/>
          <w:sz w:val="24"/>
          <w:szCs w:val="24"/>
        </w:rPr>
      </w:pPr>
    </w:p>
    <w:p w14:paraId="49683041" w14:textId="5FBDF75B" w:rsidR="00801354" w:rsidRPr="00E53425" w:rsidRDefault="000B76F0" w:rsidP="00645E31">
      <w:pPr>
        <w:pStyle w:val="NormalText"/>
        <w:tabs>
          <w:tab w:val="left" w:pos="360"/>
          <w:tab w:val="left" w:pos="1080"/>
          <w:tab w:val="left" w:pos="1440"/>
          <w:tab w:val="left" w:pos="2440"/>
          <w:tab w:val="left" w:pos="3600"/>
          <w:tab w:val="left" w:pos="4680"/>
          <w:tab w:val="left" w:pos="6120"/>
        </w:tabs>
        <w:rPr>
          <w:rFonts w:ascii="Times New Roman" w:hAnsi="Times New Roman" w:cs="Times New Roman"/>
          <w:color w:val="000000" w:themeColor="text1"/>
          <w:sz w:val="24"/>
          <w:szCs w:val="24"/>
        </w:rPr>
      </w:pPr>
      <w:r w:rsidRPr="00E53425">
        <w:rPr>
          <w:rFonts w:ascii="Times New Roman" w:hAnsi="Times New Roman" w:cs="Times New Roman"/>
          <w:color w:val="000000" w:themeColor="text1"/>
          <w:sz w:val="24"/>
          <w:szCs w:val="24"/>
        </w:rPr>
        <w:t xml:space="preserve">2. </w:t>
      </w:r>
      <w:r w:rsidR="00645E31" w:rsidRPr="00E53425">
        <w:rPr>
          <w:rFonts w:ascii="Times New Roman" w:hAnsi="Times New Roman" w:cs="Times New Roman"/>
          <w:color w:val="000000" w:themeColor="text1"/>
          <w:sz w:val="24"/>
          <w:szCs w:val="24"/>
        </w:rPr>
        <w:t xml:space="preserve">Please discuss the pros and cons of the following </w:t>
      </w:r>
      <w:r w:rsidR="00A82087" w:rsidRPr="00E53425">
        <w:rPr>
          <w:rFonts w:ascii="Times New Roman" w:hAnsi="Times New Roman" w:cs="Times New Roman"/>
          <w:color w:val="000000" w:themeColor="text1"/>
          <w:sz w:val="24"/>
          <w:szCs w:val="24"/>
        </w:rPr>
        <w:t>website</w:t>
      </w:r>
      <w:r w:rsidR="00443915" w:rsidRPr="00E53425">
        <w:rPr>
          <w:rFonts w:ascii="Times New Roman" w:hAnsi="Times New Roman" w:cs="Times New Roman"/>
          <w:color w:val="000000" w:themeColor="text1"/>
          <w:sz w:val="24"/>
          <w:szCs w:val="24"/>
        </w:rPr>
        <w:t>, which includes some visualizations,</w:t>
      </w:r>
      <w:r w:rsidR="00A82087" w:rsidRPr="00E53425">
        <w:rPr>
          <w:rFonts w:ascii="Times New Roman" w:hAnsi="Times New Roman" w:cs="Times New Roman"/>
          <w:color w:val="000000" w:themeColor="text1"/>
          <w:sz w:val="24"/>
          <w:szCs w:val="24"/>
        </w:rPr>
        <w:t xml:space="preserve"> </w:t>
      </w:r>
      <w:r w:rsidR="00645E31" w:rsidRPr="00E53425">
        <w:rPr>
          <w:rFonts w:ascii="Times New Roman" w:hAnsi="Times New Roman" w:cs="Times New Roman"/>
          <w:color w:val="000000" w:themeColor="text1"/>
          <w:sz w:val="24"/>
          <w:szCs w:val="24"/>
        </w:rPr>
        <w:t>using the concepts and gui</w:t>
      </w:r>
      <w:r w:rsidR="007201B0" w:rsidRPr="00E53425">
        <w:rPr>
          <w:rFonts w:ascii="Times New Roman" w:hAnsi="Times New Roman" w:cs="Times New Roman"/>
          <w:color w:val="000000" w:themeColor="text1"/>
          <w:sz w:val="24"/>
          <w:szCs w:val="24"/>
        </w:rPr>
        <w:t xml:space="preserve">delines discussed in our class </w:t>
      </w:r>
      <w:r w:rsidR="00645E31" w:rsidRPr="00E53425">
        <w:rPr>
          <w:rFonts w:ascii="Times New Roman" w:hAnsi="Times New Roman" w:cs="Times New Roman"/>
          <w:color w:val="000000" w:themeColor="text1"/>
          <w:sz w:val="24"/>
          <w:szCs w:val="24"/>
        </w:rPr>
        <w:t>(</w:t>
      </w:r>
      <w:r w:rsidR="00A1578C" w:rsidRPr="00E53425">
        <w:rPr>
          <w:rFonts w:ascii="Times New Roman" w:hAnsi="Times New Roman" w:cs="Times New Roman"/>
          <w:color w:val="000000" w:themeColor="text1"/>
          <w:sz w:val="24"/>
          <w:szCs w:val="24"/>
        </w:rPr>
        <w:t>15</w:t>
      </w:r>
      <w:r w:rsidR="00645E31" w:rsidRPr="00E53425">
        <w:rPr>
          <w:rFonts w:ascii="Times New Roman" w:hAnsi="Times New Roman" w:cs="Times New Roman"/>
          <w:color w:val="000000" w:themeColor="text1"/>
          <w:sz w:val="24"/>
          <w:szCs w:val="24"/>
        </w:rPr>
        <w:t xml:space="preserve"> points)</w:t>
      </w:r>
      <w:r w:rsidR="00D309ED" w:rsidRPr="00E53425">
        <w:rPr>
          <w:rFonts w:ascii="Times New Roman" w:hAnsi="Times New Roman" w:cs="Times New Roman"/>
          <w:color w:val="000000" w:themeColor="text1"/>
          <w:sz w:val="24"/>
          <w:szCs w:val="24"/>
        </w:rPr>
        <w:t>. Any creative suggestions to overcome the identified co</w:t>
      </w:r>
      <w:r w:rsidR="00395C66" w:rsidRPr="00E53425">
        <w:rPr>
          <w:rFonts w:ascii="Times New Roman" w:hAnsi="Times New Roman" w:cs="Times New Roman"/>
          <w:color w:val="000000" w:themeColor="text1"/>
          <w:sz w:val="24"/>
          <w:szCs w:val="24"/>
        </w:rPr>
        <w:t>ns will get additional points (</w:t>
      </w:r>
      <w:r w:rsidR="00A1578C" w:rsidRPr="00E53425">
        <w:rPr>
          <w:rFonts w:ascii="Times New Roman" w:hAnsi="Times New Roman" w:cs="Times New Roman"/>
          <w:color w:val="000000" w:themeColor="text1"/>
          <w:sz w:val="24"/>
          <w:szCs w:val="24"/>
        </w:rPr>
        <w:t>5</w:t>
      </w:r>
      <w:r w:rsidR="00D309ED" w:rsidRPr="00E53425">
        <w:rPr>
          <w:rFonts w:ascii="Times New Roman" w:hAnsi="Times New Roman" w:cs="Times New Roman"/>
          <w:color w:val="000000" w:themeColor="text1"/>
          <w:sz w:val="24"/>
          <w:szCs w:val="24"/>
        </w:rPr>
        <w:t xml:space="preserve"> points).</w:t>
      </w:r>
      <w:r w:rsidR="0091345B" w:rsidRPr="00E53425">
        <w:rPr>
          <w:rFonts w:ascii="Times New Roman" w:hAnsi="Times New Roman" w:cs="Times New Roman"/>
          <w:color w:val="000000" w:themeColor="text1"/>
          <w:sz w:val="24"/>
          <w:szCs w:val="24"/>
        </w:rPr>
        <w:t xml:space="preserve"> </w:t>
      </w:r>
      <w:r w:rsidR="008E512D" w:rsidRPr="00E53425">
        <w:rPr>
          <w:rFonts w:ascii="Times New Roman" w:hAnsi="Times New Roman" w:cs="Times New Roman"/>
          <w:color w:val="000000" w:themeColor="text1"/>
          <w:sz w:val="24"/>
          <w:szCs w:val="24"/>
        </w:rPr>
        <w:t>Your answer will be evaluated based on 1) whether existing literature was properly understood</w:t>
      </w:r>
      <w:r w:rsidR="00556A6A" w:rsidRPr="00E53425">
        <w:rPr>
          <w:rFonts w:ascii="Times New Roman" w:hAnsi="Times New Roman" w:cs="Times New Roman"/>
          <w:color w:val="000000" w:themeColor="text1"/>
          <w:sz w:val="24"/>
          <w:szCs w:val="24"/>
        </w:rPr>
        <w:t xml:space="preserve"> and cited</w:t>
      </w:r>
      <w:r w:rsidR="008E512D" w:rsidRPr="00E53425">
        <w:rPr>
          <w:rFonts w:ascii="Times New Roman" w:hAnsi="Times New Roman" w:cs="Times New Roman"/>
          <w:color w:val="000000" w:themeColor="text1"/>
          <w:sz w:val="24"/>
          <w:szCs w:val="24"/>
        </w:rPr>
        <w:t>; 2) whether appropriate guidelines / theories were applied; and 3) whether proposed solutions were clearly explained and appropriate.</w:t>
      </w:r>
    </w:p>
    <w:p w14:paraId="4FF3FC15" w14:textId="77777777" w:rsidR="00645E31" w:rsidRPr="00E53425" w:rsidRDefault="00645E31" w:rsidP="00645E31">
      <w:pPr>
        <w:pStyle w:val="NormalText"/>
        <w:tabs>
          <w:tab w:val="left" w:pos="360"/>
          <w:tab w:val="left" w:pos="1080"/>
          <w:tab w:val="left" w:pos="1440"/>
          <w:tab w:val="left" w:pos="2440"/>
          <w:tab w:val="left" w:pos="3600"/>
          <w:tab w:val="left" w:pos="4680"/>
          <w:tab w:val="left" w:pos="6120"/>
        </w:tabs>
        <w:rPr>
          <w:rFonts w:ascii="Times New Roman" w:hAnsi="Times New Roman" w:cs="Times New Roman"/>
          <w:color w:val="000000" w:themeColor="text1"/>
          <w:sz w:val="24"/>
          <w:szCs w:val="24"/>
        </w:rPr>
      </w:pPr>
    </w:p>
    <w:p w14:paraId="2BA658AB" w14:textId="753D83C0" w:rsidR="00D309ED" w:rsidRPr="00E53425" w:rsidRDefault="00514D7C" w:rsidP="00645E31">
      <w:pPr>
        <w:pStyle w:val="NormalText"/>
        <w:tabs>
          <w:tab w:val="left" w:pos="360"/>
          <w:tab w:val="left" w:pos="1080"/>
          <w:tab w:val="left" w:pos="1440"/>
          <w:tab w:val="left" w:pos="2440"/>
          <w:tab w:val="left" w:pos="3600"/>
          <w:tab w:val="left" w:pos="4680"/>
          <w:tab w:val="left" w:pos="6120"/>
        </w:tabs>
        <w:rPr>
          <w:rFonts w:ascii="Times New Roman" w:hAnsi="Times New Roman" w:cs="Times New Roman"/>
          <w:color w:val="000000" w:themeColor="text1"/>
          <w:sz w:val="24"/>
          <w:szCs w:val="24"/>
        </w:rPr>
      </w:pPr>
      <w:r w:rsidRPr="00E53425">
        <w:rPr>
          <w:rFonts w:ascii="Times New Roman" w:hAnsi="Times New Roman" w:cs="Times New Roman"/>
          <w:color w:val="000000" w:themeColor="text1"/>
          <w:sz w:val="24"/>
          <w:szCs w:val="24"/>
        </w:rPr>
        <w:t>http://www.passportindex.org</w:t>
      </w:r>
    </w:p>
    <w:p w14:paraId="1C2BF9E5" w14:textId="77777777" w:rsidR="00F751E3" w:rsidRPr="00E53425" w:rsidRDefault="00F751E3" w:rsidP="00645E31">
      <w:pPr>
        <w:pStyle w:val="NormalText"/>
        <w:tabs>
          <w:tab w:val="left" w:pos="360"/>
          <w:tab w:val="left" w:pos="1080"/>
          <w:tab w:val="left" w:pos="1440"/>
          <w:tab w:val="left" w:pos="2440"/>
          <w:tab w:val="left" w:pos="3600"/>
          <w:tab w:val="left" w:pos="4680"/>
          <w:tab w:val="left" w:pos="6120"/>
        </w:tabs>
        <w:rPr>
          <w:rFonts w:ascii="Times New Roman" w:hAnsi="Times New Roman" w:cs="Times New Roman"/>
          <w:color w:val="000000" w:themeColor="text1"/>
          <w:sz w:val="24"/>
          <w:szCs w:val="24"/>
        </w:rPr>
      </w:pPr>
    </w:p>
    <w:p w14:paraId="22952619" w14:textId="4181F4A8" w:rsidR="002D407A" w:rsidRPr="00E53425" w:rsidRDefault="00645E31" w:rsidP="00645E31">
      <w:pPr>
        <w:pStyle w:val="NormalText"/>
        <w:tabs>
          <w:tab w:val="left" w:pos="360"/>
          <w:tab w:val="left" w:pos="1080"/>
          <w:tab w:val="left" w:pos="1440"/>
          <w:tab w:val="left" w:pos="2440"/>
          <w:tab w:val="left" w:pos="3600"/>
          <w:tab w:val="left" w:pos="4680"/>
          <w:tab w:val="left" w:pos="6120"/>
        </w:tabs>
        <w:rPr>
          <w:rFonts w:ascii="Apple SD 산돌고딕 Neo" w:eastAsia="Apple SD 산돌고딕 Neo" w:hAnsi="Apple SD 산돌고딕 Neo" w:cs="Apple SD 산돌고딕 Neo"/>
          <w:color w:val="000000" w:themeColor="text1"/>
          <w:sz w:val="24"/>
          <w:szCs w:val="24"/>
          <w:lang w:eastAsia="ko-KR"/>
        </w:rPr>
      </w:pPr>
      <w:r w:rsidRPr="00E53425">
        <w:rPr>
          <w:rFonts w:ascii="Times New Roman" w:hAnsi="Times New Roman" w:cs="Times New Roman"/>
          <w:color w:val="000000" w:themeColor="text1"/>
          <w:sz w:val="24"/>
          <w:szCs w:val="24"/>
        </w:rPr>
        <w:t>3</w:t>
      </w:r>
      <w:r w:rsidR="00801354" w:rsidRPr="00E53425">
        <w:rPr>
          <w:rFonts w:ascii="Times New Roman" w:hAnsi="Times New Roman" w:cs="Times New Roman"/>
          <w:color w:val="000000" w:themeColor="text1"/>
          <w:sz w:val="24"/>
          <w:szCs w:val="24"/>
        </w:rPr>
        <w:t xml:space="preserve">. </w:t>
      </w:r>
      <w:r w:rsidR="00222D02" w:rsidRPr="00E53425">
        <w:rPr>
          <w:rFonts w:ascii="Times New Roman" w:hAnsi="Times New Roman" w:cs="Times New Roman"/>
          <w:color w:val="000000" w:themeColor="text1"/>
          <w:sz w:val="24"/>
          <w:szCs w:val="24"/>
        </w:rPr>
        <w:t>P</w:t>
      </w:r>
      <w:r w:rsidR="002D407A" w:rsidRPr="00E53425">
        <w:rPr>
          <w:rFonts w:ascii="Times New Roman" w:hAnsi="Times New Roman" w:cs="Times New Roman"/>
          <w:color w:val="000000" w:themeColor="text1"/>
          <w:sz w:val="24"/>
          <w:szCs w:val="24"/>
        </w:rPr>
        <w:t xml:space="preserve">lease implement </w:t>
      </w:r>
      <w:r w:rsidR="00AE6A32" w:rsidRPr="00E53425">
        <w:rPr>
          <w:rFonts w:ascii="Times New Roman" w:hAnsi="Times New Roman" w:cs="Times New Roman"/>
          <w:color w:val="000000" w:themeColor="text1"/>
          <w:sz w:val="24"/>
          <w:szCs w:val="24"/>
        </w:rPr>
        <w:t xml:space="preserve">a spreadsheet </w:t>
      </w:r>
      <w:r w:rsidR="009F31A0" w:rsidRPr="00E53425">
        <w:rPr>
          <w:rFonts w:ascii="Times New Roman" w:hAnsi="Times New Roman" w:cs="Times New Roman"/>
          <w:color w:val="000000" w:themeColor="text1"/>
          <w:sz w:val="24"/>
          <w:szCs w:val="24"/>
        </w:rPr>
        <w:t>using the following dataset and D3.js.</w:t>
      </w:r>
      <w:r w:rsidR="00F90927" w:rsidRPr="00E53425">
        <w:rPr>
          <w:rFonts w:ascii="Times New Roman" w:hAnsi="Times New Roman" w:cs="Times New Roman"/>
          <w:color w:val="000000" w:themeColor="text1"/>
          <w:sz w:val="24"/>
          <w:szCs w:val="24"/>
        </w:rPr>
        <w:t xml:space="preserve"> </w:t>
      </w:r>
      <w:r w:rsidR="009F31A0" w:rsidRPr="00E53425">
        <w:rPr>
          <w:rFonts w:ascii="Times New Roman" w:hAnsi="Times New Roman" w:cs="Times New Roman"/>
          <w:color w:val="000000" w:themeColor="text1"/>
          <w:sz w:val="24"/>
          <w:szCs w:val="24"/>
        </w:rPr>
        <w:t>You will need to implement three different versions of a spreadsheet.</w:t>
      </w:r>
    </w:p>
    <w:p w14:paraId="4B563A55" w14:textId="77777777" w:rsidR="002D407A" w:rsidRPr="00E53425" w:rsidRDefault="002D407A" w:rsidP="00645E31">
      <w:pPr>
        <w:pStyle w:val="NormalText"/>
        <w:tabs>
          <w:tab w:val="left" w:pos="360"/>
          <w:tab w:val="left" w:pos="1080"/>
          <w:tab w:val="left" w:pos="1440"/>
          <w:tab w:val="left" w:pos="2440"/>
          <w:tab w:val="left" w:pos="3600"/>
          <w:tab w:val="left" w:pos="4680"/>
          <w:tab w:val="left" w:pos="6120"/>
        </w:tabs>
        <w:rPr>
          <w:rFonts w:ascii="Times New Roman" w:hAnsi="Times New Roman" w:cs="Times New Roman"/>
          <w:color w:val="000000" w:themeColor="text1"/>
          <w:sz w:val="24"/>
          <w:szCs w:val="24"/>
        </w:rPr>
      </w:pPr>
    </w:p>
    <w:p w14:paraId="4608A74B" w14:textId="122958FD" w:rsidR="002D407A" w:rsidRPr="00E53425" w:rsidRDefault="00AE6A32" w:rsidP="00645E31">
      <w:pPr>
        <w:pStyle w:val="NormalText"/>
        <w:tabs>
          <w:tab w:val="left" w:pos="360"/>
          <w:tab w:val="left" w:pos="1080"/>
          <w:tab w:val="left" w:pos="1440"/>
          <w:tab w:val="left" w:pos="2440"/>
          <w:tab w:val="left" w:pos="3600"/>
          <w:tab w:val="left" w:pos="4680"/>
          <w:tab w:val="left" w:pos="6120"/>
        </w:tabs>
        <w:rPr>
          <w:rFonts w:ascii="Times New Roman" w:hAnsi="Times New Roman" w:cs="Times New Roman"/>
          <w:color w:val="000000" w:themeColor="text1"/>
          <w:sz w:val="24"/>
          <w:szCs w:val="24"/>
        </w:rPr>
      </w:pPr>
      <w:r w:rsidRPr="00E53425">
        <w:rPr>
          <w:rFonts w:ascii="Times New Roman" w:hAnsi="Times New Roman" w:cs="Times New Roman"/>
          <w:color w:val="000000" w:themeColor="text1"/>
          <w:sz w:val="24"/>
          <w:szCs w:val="24"/>
        </w:rPr>
        <w:t>http://hivelab.org/static/exam2</w:t>
      </w:r>
      <w:r w:rsidR="002D407A" w:rsidRPr="00E53425">
        <w:rPr>
          <w:rFonts w:ascii="Times New Roman" w:hAnsi="Times New Roman" w:cs="Times New Roman"/>
          <w:color w:val="000000" w:themeColor="text1"/>
          <w:sz w:val="24"/>
          <w:szCs w:val="24"/>
        </w:rPr>
        <w:t>.json</w:t>
      </w:r>
    </w:p>
    <w:p w14:paraId="2E8CE6E6" w14:textId="77777777" w:rsidR="002D407A" w:rsidRPr="00E53425" w:rsidRDefault="002D407A" w:rsidP="00645E31">
      <w:pPr>
        <w:pStyle w:val="NormalText"/>
        <w:tabs>
          <w:tab w:val="left" w:pos="360"/>
          <w:tab w:val="left" w:pos="1080"/>
          <w:tab w:val="left" w:pos="1440"/>
          <w:tab w:val="left" w:pos="2440"/>
          <w:tab w:val="left" w:pos="3600"/>
          <w:tab w:val="left" w:pos="4680"/>
          <w:tab w:val="left" w:pos="6120"/>
        </w:tabs>
        <w:rPr>
          <w:rFonts w:ascii="Times New Roman" w:hAnsi="Times New Roman" w:cs="Times New Roman"/>
          <w:color w:val="000000" w:themeColor="text1"/>
          <w:sz w:val="24"/>
          <w:szCs w:val="24"/>
        </w:rPr>
      </w:pPr>
    </w:p>
    <w:p w14:paraId="5FE867BE" w14:textId="4610DB8A" w:rsidR="002D407A" w:rsidRPr="00E53425" w:rsidRDefault="002D407A" w:rsidP="00645E31">
      <w:pPr>
        <w:pStyle w:val="NormalText"/>
        <w:tabs>
          <w:tab w:val="left" w:pos="360"/>
          <w:tab w:val="left" w:pos="1080"/>
          <w:tab w:val="left" w:pos="1440"/>
          <w:tab w:val="left" w:pos="2440"/>
          <w:tab w:val="left" w:pos="3600"/>
          <w:tab w:val="left" w:pos="4680"/>
          <w:tab w:val="left" w:pos="6120"/>
        </w:tabs>
        <w:rPr>
          <w:rFonts w:ascii="Times New Roman" w:hAnsi="Times New Roman" w:cs="Times New Roman"/>
          <w:color w:val="000000" w:themeColor="text1"/>
          <w:sz w:val="24"/>
          <w:szCs w:val="24"/>
        </w:rPr>
      </w:pPr>
      <w:r w:rsidRPr="00E53425">
        <w:rPr>
          <w:rFonts w:ascii="Times New Roman" w:hAnsi="Times New Roman" w:cs="Times New Roman"/>
          <w:color w:val="000000" w:themeColor="text1"/>
          <w:sz w:val="24"/>
          <w:szCs w:val="24"/>
        </w:rPr>
        <w:t xml:space="preserve">3.1. </w:t>
      </w:r>
      <w:r w:rsidR="00AE6A32" w:rsidRPr="00E53425">
        <w:rPr>
          <w:rFonts w:ascii="Times New Roman" w:hAnsi="Times New Roman" w:cs="Times New Roman"/>
          <w:color w:val="000000" w:themeColor="text1"/>
          <w:sz w:val="24"/>
          <w:szCs w:val="24"/>
        </w:rPr>
        <w:t>Static Spreadsheet</w:t>
      </w:r>
      <w:r w:rsidR="004C169A" w:rsidRPr="00E53425">
        <w:rPr>
          <w:rFonts w:ascii="Times New Roman" w:hAnsi="Times New Roman" w:cs="Times New Roman"/>
          <w:color w:val="000000" w:themeColor="text1"/>
          <w:sz w:val="24"/>
          <w:szCs w:val="24"/>
        </w:rPr>
        <w:t xml:space="preserve"> (Baseline)</w:t>
      </w:r>
      <w:r w:rsidRPr="00E53425">
        <w:rPr>
          <w:rFonts w:ascii="Times New Roman" w:hAnsi="Times New Roman" w:cs="Times New Roman"/>
          <w:color w:val="000000" w:themeColor="text1"/>
          <w:sz w:val="24"/>
          <w:szCs w:val="24"/>
        </w:rPr>
        <w:t>.</w:t>
      </w:r>
      <w:r w:rsidR="005812C9" w:rsidRPr="00E53425">
        <w:rPr>
          <w:rFonts w:ascii="Times New Roman" w:hAnsi="Times New Roman" w:cs="Times New Roman"/>
          <w:color w:val="000000" w:themeColor="text1"/>
          <w:sz w:val="24"/>
          <w:szCs w:val="24"/>
        </w:rPr>
        <w:t xml:space="preserve"> Implement a </w:t>
      </w:r>
      <w:r w:rsidR="00AE6A32" w:rsidRPr="00E53425">
        <w:rPr>
          <w:rFonts w:ascii="Times New Roman" w:hAnsi="Times New Roman" w:cs="Times New Roman"/>
          <w:color w:val="000000" w:themeColor="text1"/>
          <w:sz w:val="24"/>
          <w:szCs w:val="24"/>
        </w:rPr>
        <w:t xml:space="preserve">spreadsheet </w:t>
      </w:r>
      <w:r w:rsidR="000B2BB0" w:rsidRPr="00E53425">
        <w:rPr>
          <w:rFonts w:ascii="Times New Roman" w:hAnsi="Times New Roman" w:cs="Times New Roman"/>
          <w:color w:val="000000" w:themeColor="text1"/>
          <w:sz w:val="24"/>
          <w:szCs w:val="24"/>
        </w:rPr>
        <w:t>using D3 based on the given data set. The spreadsheet should include column headers</w:t>
      </w:r>
      <w:r w:rsidR="00283A4B" w:rsidRPr="00E53425">
        <w:rPr>
          <w:rFonts w:ascii="Times New Roman" w:hAnsi="Times New Roman" w:cs="Times New Roman"/>
          <w:color w:val="000000" w:themeColor="text1"/>
          <w:sz w:val="24"/>
          <w:szCs w:val="24"/>
        </w:rPr>
        <w:t xml:space="preserve"> and cells</w:t>
      </w:r>
      <w:r w:rsidR="000D3160" w:rsidRPr="00E53425">
        <w:rPr>
          <w:rFonts w:ascii="Times New Roman" w:hAnsi="Times New Roman" w:cs="Times New Roman"/>
          <w:color w:val="000000" w:themeColor="text1"/>
          <w:sz w:val="24"/>
          <w:szCs w:val="24"/>
        </w:rPr>
        <w:t xml:space="preserve">. </w:t>
      </w:r>
      <w:r w:rsidR="00283A4B" w:rsidRPr="00E53425">
        <w:rPr>
          <w:rFonts w:ascii="Times New Roman" w:hAnsi="Times New Roman" w:cs="Times New Roman"/>
          <w:color w:val="000000" w:themeColor="text1"/>
          <w:sz w:val="24"/>
          <w:szCs w:val="24"/>
        </w:rPr>
        <w:t xml:space="preserve">A column header should be </w:t>
      </w:r>
      <w:r w:rsidR="00283A4B" w:rsidRPr="001B19AA">
        <w:rPr>
          <w:rFonts w:ascii="Times New Roman" w:hAnsi="Times New Roman" w:cs="Times New Roman"/>
          <w:color w:val="000000" w:themeColor="text1"/>
          <w:sz w:val="24"/>
          <w:szCs w:val="24"/>
          <w:highlight w:val="yellow"/>
        </w:rPr>
        <w:t>light grey</w:t>
      </w:r>
      <w:r w:rsidR="00283A4B" w:rsidRPr="00E53425">
        <w:rPr>
          <w:rFonts w:ascii="Times New Roman" w:hAnsi="Times New Roman" w:cs="Times New Roman"/>
          <w:color w:val="000000" w:themeColor="text1"/>
          <w:sz w:val="24"/>
          <w:szCs w:val="24"/>
        </w:rPr>
        <w:t xml:space="preserve"> and have a </w:t>
      </w:r>
      <w:r w:rsidR="00283A4B" w:rsidRPr="00E53425">
        <w:rPr>
          <w:rFonts w:ascii="Times New Roman" w:hAnsi="Times New Roman" w:cs="Times New Roman"/>
          <w:color w:val="000000" w:themeColor="text1"/>
          <w:sz w:val="24"/>
          <w:szCs w:val="24"/>
        </w:rPr>
        <w:lastRenderedPageBreak/>
        <w:t>name of the column</w:t>
      </w:r>
      <w:r w:rsidR="00C87A2D" w:rsidRPr="00E53425">
        <w:rPr>
          <w:rFonts w:ascii="Times New Roman" w:hAnsi="Times New Roman" w:cs="Times New Roman"/>
          <w:color w:val="000000" w:themeColor="text1"/>
          <w:sz w:val="24"/>
          <w:szCs w:val="24"/>
        </w:rPr>
        <w:t xml:space="preserve"> </w:t>
      </w:r>
      <w:r w:rsidR="007A2BFE" w:rsidRPr="00E53425">
        <w:rPr>
          <w:rFonts w:ascii="Times New Roman" w:hAnsi="Times New Roman" w:cs="Times New Roman"/>
          <w:color w:val="000000" w:themeColor="text1"/>
          <w:sz w:val="24"/>
          <w:szCs w:val="24"/>
        </w:rPr>
        <w:t xml:space="preserve">in </w:t>
      </w:r>
      <w:r w:rsidR="007A2BFE" w:rsidRPr="001B19AA">
        <w:rPr>
          <w:rFonts w:ascii="Times New Roman" w:hAnsi="Times New Roman" w:cs="Times New Roman"/>
          <w:color w:val="000000" w:themeColor="text1"/>
          <w:sz w:val="24"/>
          <w:szCs w:val="24"/>
          <w:highlight w:val="yellow"/>
        </w:rPr>
        <w:t>bla</w:t>
      </w:r>
      <w:r w:rsidR="008E72EC" w:rsidRPr="001B19AA">
        <w:rPr>
          <w:rFonts w:ascii="Times New Roman" w:hAnsi="Times New Roman" w:cs="Times New Roman"/>
          <w:color w:val="000000" w:themeColor="text1"/>
          <w:sz w:val="24"/>
          <w:szCs w:val="24"/>
          <w:highlight w:val="yellow"/>
        </w:rPr>
        <w:t xml:space="preserve">ck text </w:t>
      </w:r>
      <w:r w:rsidR="00C87A2D" w:rsidRPr="001B19AA">
        <w:rPr>
          <w:rFonts w:ascii="Times New Roman" w:hAnsi="Times New Roman" w:cs="Times New Roman"/>
          <w:color w:val="000000" w:themeColor="text1"/>
          <w:sz w:val="24"/>
          <w:szCs w:val="24"/>
          <w:highlight w:val="yellow"/>
        </w:rPr>
        <w:t>(right-aligned)</w:t>
      </w:r>
      <w:r w:rsidR="00283A4B" w:rsidRPr="001B19AA">
        <w:rPr>
          <w:rFonts w:ascii="Times New Roman" w:hAnsi="Times New Roman" w:cs="Times New Roman"/>
          <w:color w:val="000000" w:themeColor="text1"/>
          <w:sz w:val="24"/>
          <w:szCs w:val="24"/>
          <w:highlight w:val="yellow"/>
        </w:rPr>
        <w:t>.</w:t>
      </w:r>
      <w:r w:rsidR="00283A4B" w:rsidRPr="00E53425">
        <w:rPr>
          <w:rFonts w:ascii="Times New Roman" w:hAnsi="Times New Roman" w:cs="Times New Roman"/>
          <w:color w:val="000000" w:themeColor="text1"/>
          <w:sz w:val="24"/>
          <w:szCs w:val="24"/>
        </w:rPr>
        <w:t xml:space="preserve"> </w:t>
      </w:r>
      <w:r w:rsidR="00C84948" w:rsidRPr="00E53425">
        <w:rPr>
          <w:rFonts w:ascii="Times New Roman" w:hAnsi="Times New Roman" w:cs="Times New Roman"/>
          <w:color w:val="000000" w:themeColor="text1"/>
          <w:sz w:val="24"/>
          <w:szCs w:val="24"/>
        </w:rPr>
        <w:t xml:space="preserve">Each cell should </w:t>
      </w:r>
      <w:r w:rsidR="000B2BB0" w:rsidRPr="00E53425">
        <w:rPr>
          <w:rFonts w:ascii="Times New Roman" w:hAnsi="Times New Roman" w:cs="Times New Roman"/>
          <w:color w:val="000000" w:themeColor="text1"/>
          <w:sz w:val="24"/>
          <w:szCs w:val="24"/>
        </w:rPr>
        <w:t xml:space="preserve">be white and have </w:t>
      </w:r>
      <w:r w:rsidR="008E72EC" w:rsidRPr="00E53425">
        <w:rPr>
          <w:rFonts w:ascii="Times New Roman" w:hAnsi="Times New Roman" w:cs="Times New Roman"/>
          <w:color w:val="000000" w:themeColor="text1"/>
          <w:sz w:val="24"/>
          <w:szCs w:val="24"/>
        </w:rPr>
        <w:t xml:space="preserve">value in </w:t>
      </w:r>
      <w:r w:rsidR="008E72EC" w:rsidRPr="001B19AA">
        <w:rPr>
          <w:rFonts w:ascii="Times New Roman" w:hAnsi="Times New Roman" w:cs="Times New Roman"/>
          <w:color w:val="000000" w:themeColor="text1"/>
          <w:sz w:val="24"/>
          <w:szCs w:val="24"/>
          <w:highlight w:val="yellow"/>
        </w:rPr>
        <w:t>black text (</w:t>
      </w:r>
      <w:r w:rsidR="000B2BB0" w:rsidRPr="001B19AA">
        <w:rPr>
          <w:rFonts w:ascii="Times New Roman" w:hAnsi="Times New Roman" w:cs="Times New Roman"/>
          <w:color w:val="000000" w:themeColor="text1"/>
          <w:sz w:val="24"/>
          <w:szCs w:val="24"/>
          <w:highlight w:val="yellow"/>
        </w:rPr>
        <w:t>right-aligned</w:t>
      </w:r>
      <w:r w:rsidR="008E72EC" w:rsidRPr="001B19AA">
        <w:rPr>
          <w:rFonts w:ascii="Times New Roman" w:hAnsi="Times New Roman" w:cs="Times New Roman"/>
          <w:color w:val="000000" w:themeColor="text1"/>
          <w:sz w:val="24"/>
          <w:szCs w:val="24"/>
          <w:highlight w:val="yellow"/>
        </w:rPr>
        <w:t>)</w:t>
      </w:r>
      <w:r w:rsidR="00C84948" w:rsidRPr="00E53425">
        <w:rPr>
          <w:rFonts w:ascii="Times New Roman" w:hAnsi="Times New Roman" w:cs="Times New Roman"/>
          <w:color w:val="000000" w:themeColor="text1"/>
          <w:sz w:val="24"/>
          <w:szCs w:val="24"/>
        </w:rPr>
        <w:t>.</w:t>
      </w:r>
      <w:r w:rsidR="000D3160" w:rsidRPr="00E53425">
        <w:rPr>
          <w:rFonts w:ascii="Times New Roman" w:hAnsi="Times New Roman" w:cs="Times New Roman"/>
          <w:color w:val="000000" w:themeColor="text1"/>
          <w:sz w:val="24"/>
          <w:szCs w:val="24"/>
        </w:rPr>
        <w:t xml:space="preserve"> When a cell is hovered by a mouse </w:t>
      </w:r>
      <w:r w:rsidR="008E72EC" w:rsidRPr="00E53425">
        <w:rPr>
          <w:rFonts w:ascii="Times New Roman" w:hAnsi="Times New Roman" w:cs="Times New Roman"/>
          <w:color w:val="000000" w:themeColor="text1"/>
          <w:sz w:val="24"/>
          <w:szCs w:val="24"/>
        </w:rPr>
        <w:t>cursor</w:t>
      </w:r>
      <w:r w:rsidR="000D3160" w:rsidRPr="00E53425">
        <w:rPr>
          <w:rFonts w:ascii="Times New Roman" w:hAnsi="Times New Roman" w:cs="Times New Roman"/>
          <w:color w:val="000000" w:themeColor="text1"/>
          <w:sz w:val="24"/>
          <w:szCs w:val="24"/>
        </w:rPr>
        <w:t xml:space="preserve">, the whole row should be </w:t>
      </w:r>
      <w:r w:rsidR="000D3160" w:rsidRPr="001B19AA">
        <w:rPr>
          <w:rFonts w:ascii="Times New Roman" w:hAnsi="Times New Roman" w:cs="Times New Roman"/>
          <w:color w:val="000000" w:themeColor="text1"/>
          <w:sz w:val="24"/>
          <w:szCs w:val="24"/>
          <w:highlight w:val="yellow"/>
        </w:rPr>
        <w:t>highlighted in yellow</w:t>
      </w:r>
      <w:r w:rsidR="000D3160" w:rsidRPr="00E53425">
        <w:rPr>
          <w:rFonts w:ascii="Times New Roman" w:hAnsi="Times New Roman" w:cs="Times New Roman"/>
          <w:color w:val="000000" w:themeColor="text1"/>
          <w:sz w:val="24"/>
          <w:szCs w:val="24"/>
        </w:rPr>
        <w:t xml:space="preserve"> until the row is un-hovered. When a cell is clicked, the whole row should be </w:t>
      </w:r>
      <w:r w:rsidR="000D3160" w:rsidRPr="001B19AA">
        <w:rPr>
          <w:rFonts w:ascii="Times New Roman" w:hAnsi="Times New Roman" w:cs="Times New Roman"/>
          <w:color w:val="000000" w:themeColor="text1"/>
          <w:sz w:val="24"/>
          <w:szCs w:val="24"/>
          <w:highlight w:val="yellow"/>
        </w:rPr>
        <w:t>highlighted in green</w:t>
      </w:r>
      <w:r w:rsidR="001B19AA">
        <w:rPr>
          <w:rFonts w:ascii="Times New Roman" w:hAnsi="Times New Roman" w:cs="Times New Roman"/>
          <w:color w:val="000000" w:themeColor="text1"/>
          <w:sz w:val="24"/>
          <w:szCs w:val="24"/>
        </w:rPr>
        <w:t>(darkgreen if also hovered</w:t>
      </w:r>
      <w:bookmarkStart w:id="3" w:name="_GoBack"/>
      <w:bookmarkEnd w:id="3"/>
      <w:r w:rsidR="001B19AA">
        <w:rPr>
          <w:rFonts w:ascii="Times New Roman" w:hAnsi="Times New Roman" w:cs="Times New Roman"/>
          <w:color w:val="000000" w:themeColor="text1"/>
          <w:sz w:val="24"/>
          <w:szCs w:val="24"/>
        </w:rPr>
        <w:t>)</w:t>
      </w:r>
      <w:r w:rsidR="000D3160" w:rsidRPr="00E53425">
        <w:rPr>
          <w:rFonts w:ascii="Times New Roman" w:hAnsi="Times New Roman" w:cs="Times New Roman"/>
          <w:color w:val="000000" w:themeColor="text1"/>
          <w:sz w:val="24"/>
          <w:szCs w:val="24"/>
        </w:rPr>
        <w:t xml:space="preserve"> until another row is clicked. </w:t>
      </w:r>
      <w:r w:rsidR="00F60861" w:rsidRPr="00E53425">
        <w:rPr>
          <w:rFonts w:ascii="Times New Roman" w:hAnsi="Times New Roman" w:cs="Times New Roman"/>
          <w:color w:val="000000" w:themeColor="text1"/>
          <w:sz w:val="24"/>
          <w:szCs w:val="24"/>
        </w:rPr>
        <w:t xml:space="preserve">Refer to Figure 1(a) in (Hur et al., 2013) </w:t>
      </w:r>
      <w:r w:rsidR="00296F7E" w:rsidRPr="00E53425">
        <w:rPr>
          <w:rFonts w:ascii="Times New Roman" w:hAnsi="Times New Roman" w:cs="Times New Roman"/>
          <w:color w:val="000000" w:themeColor="text1"/>
          <w:sz w:val="24"/>
          <w:szCs w:val="24"/>
        </w:rPr>
        <w:t>(</w:t>
      </w:r>
      <w:r w:rsidR="003D78BC" w:rsidRPr="00E53425">
        <w:rPr>
          <w:rFonts w:ascii="Times New Roman" w:hAnsi="Times New Roman" w:cs="Times New Roman"/>
          <w:color w:val="000000" w:themeColor="text1"/>
          <w:sz w:val="24"/>
          <w:szCs w:val="24"/>
        </w:rPr>
        <w:t>30</w:t>
      </w:r>
      <w:r w:rsidR="00296F7E" w:rsidRPr="00E53425">
        <w:rPr>
          <w:rFonts w:ascii="Times New Roman" w:hAnsi="Times New Roman" w:cs="Times New Roman"/>
          <w:color w:val="000000" w:themeColor="text1"/>
          <w:sz w:val="24"/>
          <w:szCs w:val="24"/>
        </w:rPr>
        <w:t xml:space="preserve"> points)</w:t>
      </w:r>
      <w:ins w:id="4" w:author="Sukwon" w:date="2015-04-23T20:55:00Z">
        <w:r w:rsidR="007500E4" w:rsidRPr="00E53425">
          <w:rPr>
            <w:rFonts w:ascii="Times New Roman" w:hAnsi="Times New Roman" w:cs="Times New Roman"/>
            <w:color w:val="000000" w:themeColor="text1"/>
            <w:sz w:val="24"/>
            <w:szCs w:val="24"/>
          </w:rPr>
          <w:t>.</w:t>
        </w:r>
      </w:ins>
    </w:p>
    <w:p w14:paraId="0E4462C0" w14:textId="77777777" w:rsidR="002D407A" w:rsidRPr="00E53425" w:rsidRDefault="002D407A" w:rsidP="00645E31">
      <w:pPr>
        <w:pStyle w:val="NormalText"/>
        <w:tabs>
          <w:tab w:val="left" w:pos="360"/>
          <w:tab w:val="left" w:pos="1080"/>
          <w:tab w:val="left" w:pos="1440"/>
          <w:tab w:val="left" w:pos="2440"/>
          <w:tab w:val="left" w:pos="3600"/>
          <w:tab w:val="left" w:pos="4680"/>
          <w:tab w:val="left" w:pos="6120"/>
        </w:tabs>
        <w:rPr>
          <w:rFonts w:ascii="Times New Roman" w:hAnsi="Times New Roman" w:cs="Times New Roman"/>
          <w:color w:val="000000" w:themeColor="text1"/>
          <w:sz w:val="24"/>
          <w:szCs w:val="24"/>
        </w:rPr>
      </w:pPr>
    </w:p>
    <w:p w14:paraId="723DF48B" w14:textId="1D38F73D" w:rsidR="002D407A" w:rsidRPr="00E53425" w:rsidRDefault="002D407A" w:rsidP="00645E31">
      <w:pPr>
        <w:pStyle w:val="NormalText"/>
        <w:tabs>
          <w:tab w:val="left" w:pos="360"/>
          <w:tab w:val="left" w:pos="1080"/>
          <w:tab w:val="left" w:pos="1440"/>
          <w:tab w:val="left" w:pos="2440"/>
          <w:tab w:val="left" w:pos="3600"/>
          <w:tab w:val="left" w:pos="4680"/>
          <w:tab w:val="left" w:pos="6120"/>
        </w:tabs>
        <w:rPr>
          <w:rFonts w:ascii="Times New Roman" w:hAnsi="Times New Roman" w:cs="Times New Roman"/>
          <w:color w:val="000000" w:themeColor="text1"/>
          <w:sz w:val="24"/>
          <w:szCs w:val="24"/>
        </w:rPr>
      </w:pPr>
      <w:r w:rsidRPr="00E53425">
        <w:rPr>
          <w:rFonts w:ascii="Times New Roman" w:hAnsi="Times New Roman" w:cs="Times New Roman"/>
          <w:color w:val="000000" w:themeColor="text1"/>
          <w:sz w:val="24"/>
          <w:szCs w:val="24"/>
        </w:rPr>
        <w:t xml:space="preserve">3.2. </w:t>
      </w:r>
      <w:r w:rsidR="00AE6A32" w:rsidRPr="00E53425">
        <w:rPr>
          <w:rFonts w:ascii="Times New Roman" w:hAnsi="Times New Roman" w:cs="Times New Roman"/>
          <w:color w:val="000000" w:themeColor="text1"/>
          <w:sz w:val="24"/>
          <w:szCs w:val="24"/>
        </w:rPr>
        <w:t>Sp</w:t>
      </w:r>
      <w:r w:rsidR="00346CDF" w:rsidRPr="00E53425">
        <w:rPr>
          <w:rFonts w:ascii="Times New Roman" w:hAnsi="Times New Roman" w:cs="Times New Roman"/>
          <w:color w:val="000000" w:themeColor="text1"/>
          <w:sz w:val="24"/>
          <w:szCs w:val="24"/>
        </w:rPr>
        <w:t>r</w:t>
      </w:r>
      <w:r w:rsidR="00AE6A32" w:rsidRPr="00E53425">
        <w:rPr>
          <w:rFonts w:ascii="Times New Roman" w:hAnsi="Times New Roman" w:cs="Times New Roman"/>
          <w:color w:val="000000" w:themeColor="text1"/>
          <w:sz w:val="24"/>
          <w:szCs w:val="24"/>
        </w:rPr>
        <w:t>eadsheet with Typical Sorting</w:t>
      </w:r>
      <w:r w:rsidR="00CE41F9" w:rsidRPr="00E53425">
        <w:rPr>
          <w:rFonts w:ascii="Times New Roman" w:hAnsi="Times New Roman" w:cs="Times New Roman"/>
          <w:color w:val="000000" w:themeColor="text1"/>
          <w:sz w:val="24"/>
          <w:szCs w:val="24"/>
        </w:rPr>
        <w:t xml:space="preserve">. Add </w:t>
      </w:r>
      <w:r w:rsidR="000F1E16" w:rsidRPr="00E53425">
        <w:rPr>
          <w:rFonts w:ascii="Times New Roman" w:hAnsi="Times New Roman" w:cs="Times New Roman"/>
          <w:color w:val="000000" w:themeColor="text1"/>
          <w:sz w:val="24"/>
          <w:szCs w:val="24"/>
        </w:rPr>
        <w:t xml:space="preserve">the </w:t>
      </w:r>
      <w:r w:rsidR="00CE41F9" w:rsidRPr="00E53425">
        <w:rPr>
          <w:rFonts w:ascii="Times New Roman" w:hAnsi="Times New Roman" w:cs="Times New Roman"/>
          <w:color w:val="000000" w:themeColor="text1"/>
          <w:sz w:val="24"/>
          <w:szCs w:val="24"/>
        </w:rPr>
        <w:t>one</w:t>
      </w:r>
      <w:r w:rsidR="000F1E16" w:rsidRPr="00E53425">
        <w:rPr>
          <w:rFonts w:ascii="Times New Roman" w:hAnsi="Times New Roman" w:cs="Times New Roman"/>
          <w:color w:val="000000" w:themeColor="text1"/>
          <w:sz w:val="24"/>
          <w:szCs w:val="24"/>
        </w:rPr>
        <w:t>-</w:t>
      </w:r>
      <w:r w:rsidR="00CE41F9" w:rsidRPr="00E53425">
        <w:rPr>
          <w:rFonts w:ascii="Times New Roman" w:hAnsi="Times New Roman" w:cs="Times New Roman"/>
          <w:color w:val="000000" w:themeColor="text1"/>
          <w:sz w:val="24"/>
          <w:szCs w:val="24"/>
        </w:rPr>
        <w:t xml:space="preserve">column sorting feature on top of the spreadsheet implemented in Q3.1. When a column header is clicked, </w:t>
      </w:r>
      <w:r w:rsidR="00E5551A" w:rsidRPr="00E53425">
        <w:rPr>
          <w:rFonts w:ascii="Times New Roman" w:hAnsi="Times New Roman" w:cs="Times New Roman"/>
          <w:color w:val="000000" w:themeColor="text1"/>
          <w:sz w:val="24"/>
          <w:szCs w:val="24"/>
        </w:rPr>
        <w:t xml:space="preserve">the column header should be highlighted in dark yellow and </w:t>
      </w:r>
      <w:r w:rsidR="00CE41F9" w:rsidRPr="00E53425">
        <w:rPr>
          <w:rFonts w:ascii="Times New Roman" w:hAnsi="Times New Roman" w:cs="Times New Roman"/>
          <w:color w:val="000000" w:themeColor="text1"/>
          <w:sz w:val="24"/>
          <w:szCs w:val="24"/>
        </w:rPr>
        <w:t xml:space="preserve">the </w:t>
      </w:r>
      <w:r w:rsidR="000F1E16" w:rsidRPr="00E53425">
        <w:rPr>
          <w:rFonts w:ascii="Times New Roman" w:hAnsi="Times New Roman" w:cs="Times New Roman"/>
          <w:color w:val="000000" w:themeColor="text1"/>
          <w:sz w:val="24"/>
          <w:szCs w:val="24"/>
        </w:rPr>
        <w:t>whole spreadsheet should be sorted by the clicked column.</w:t>
      </w:r>
      <w:r w:rsidR="00955D7C" w:rsidRPr="00E53425">
        <w:rPr>
          <w:rFonts w:ascii="Times New Roman" w:hAnsi="Times New Roman" w:cs="Times New Roman"/>
          <w:color w:val="000000" w:themeColor="text1"/>
          <w:sz w:val="24"/>
          <w:szCs w:val="24"/>
        </w:rPr>
        <w:t xml:space="preserve"> </w:t>
      </w:r>
      <w:r w:rsidR="00F60861" w:rsidRPr="00E53425">
        <w:rPr>
          <w:rFonts w:ascii="Times New Roman" w:hAnsi="Times New Roman" w:cs="Times New Roman"/>
          <w:color w:val="000000" w:themeColor="text1"/>
          <w:sz w:val="24"/>
          <w:szCs w:val="24"/>
        </w:rPr>
        <w:t xml:space="preserve">Refer to Figure 1(b) in (Hur et al., 2013) </w:t>
      </w:r>
      <w:r w:rsidR="00F90927" w:rsidRPr="00E53425">
        <w:rPr>
          <w:rFonts w:ascii="Times New Roman" w:hAnsi="Times New Roman" w:cs="Times New Roman"/>
          <w:color w:val="000000" w:themeColor="text1"/>
          <w:sz w:val="24"/>
          <w:szCs w:val="24"/>
        </w:rPr>
        <w:t>(10 points)</w:t>
      </w:r>
      <w:ins w:id="5" w:author="Sukwon" w:date="2015-04-23T20:55:00Z">
        <w:r w:rsidR="007500E4" w:rsidRPr="00E53425">
          <w:rPr>
            <w:rFonts w:ascii="Times New Roman" w:hAnsi="Times New Roman" w:cs="Times New Roman"/>
            <w:color w:val="000000" w:themeColor="text1"/>
            <w:sz w:val="24"/>
            <w:szCs w:val="24"/>
          </w:rPr>
          <w:t>.</w:t>
        </w:r>
      </w:ins>
    </w:p>
    <w:p w14:paraId="0027B481" w14:textId="77777777" w:rsidR="002D407A" w:rsidRPr="00E53425" w:rsidRDefault="002D407A" w:rsidP="00645E31">
      <w:pPr>
        <w:pStyle w:val="NormalText"/>
        <w:tabs>
          <w:tab w:val="left" w:pos="360"/>
          <w:tab w:val="left" w:pos="1080"/>
          <w:tab w:val="left" w:pos="1440"/>
          <w:tab w:val="left" w:pos="2440"/>
          <w:tab w:val="left" w:pos="3600"/>
          <w:tab w:val="left" w:pos="4680"/>
          <w:tab w:val="left" w:pos="6120"/>
        </w:tabs>
        <w:rPr>
          <w:rFonts w:ascii="Times New Roman" w:hAnsi="Times New Roman" w:cs="Times New Roman"/>
          <w:color w:val="000000" w:themeColor="text1"/>
          <w:sz w:val="24"/>
          <w:szCs w:val="24"/>
        </w:rPr>
      </w:pPr>
    </w:p>
    <w:p w14:paraId="293294DD" w14:textId="2D71958F" w:rsidR="0081152A" w:rsidRPr="00E53425" w:rsidRDefault="002D407A" w:rsidP="00645E31">
      <w:pPr>
        <w:pStyle w:val="NormalText"/>
        <w:tabs>
          <w:tab w:val="left" w:pos="360"/>
          <w:tab w:val="left" w:pos="1080"/>
          <w:tab w:val="left" w:pos="1440"/>
          <w:tab w:val="left" w:pos="2440"/>
          <w:tab w:val="left" w:pos="3600"/>
          <w:tab w:val="left" w:pos="4680"/>
          <w:tab w:val="left" w:pos="6120"/>
        </w:tabs>
        <w:rPr>
          <w:rFonts w:ascii="Times New Roman" w:hAnsi="Times New Roman" w:cs="Times New Roman"/>
          <w:color w:val="000000" w:themeColor="text1"/>
          <w:sz w:val="24"/>
          <w:szCs w:val="24"/>
        </w:rPr>
      </w:pPr>
      <w:r w:rsidRPr="00E53425">
        <w:rPr>
          <w:rFonts w:ascii="Times New Roman" w:hAnsi="Times New Roman" w:cs="Times New Roman"/>
          <w:color w:val="000000" w:themeColor="text1"/>
          <w:sz w:val="24"/>
          <w:szCs w:val="24"/>
        </w:rPr>
        <w:t xml:space="preserve">3.3. </w:t>
      </w:r>
      <w:r w:rsidR="00FD5E0C" w:rsidRPr="00E53425">
        <w:rPr>
          <w:rFonts w:ascii="Times New Roman" w:hAnsi="Times New Roman" w:cs="Times New Roman"/>
          <w:color w:val="000000" w:themeColor="text1"/>
          <w:sz w:val="24"/>
          <w:szCs w:val="24"/>
        </w:rPr>
        <w:t>Spreadsheet with SimulSort</w:t>
      </w:r>
      <w:r w:rsidRPr="00E53425">
        <w:rPr>
          <w:rFonts w:ascii="Times New Roman" w:hAnsi="Times New Roman" w:cs="Times New Roman"/>
          <w:color w:val="000000" w:themeColor="text1"/>
          <w:sz w:val="24"/>
          <w:szCs w:val="24"/>
        </w:rPr>
        <w:t xml:space="preserve">. </w:t>
      </w:r>
      <w:r w:rsidR="00111334" w:rsidRPr="00E53425">
        <w:rPr>
          <w:rFonts w:ascii="Times New Roman" w:hAnsi="Times New Roman" w:cs="Times New Roman"/>
          <w:color w:val="000000" w:themeColor="text1"/>
          <w:sz w:val="24"/>
          <w:szCs w:val="24"/>
        </w:rPr>
        <w:t xml:space="preserve">According to the description of SimulSort in (Hur et al., 2013), please implement SimulSort. </w:t>
      </w:r>
      <w:r w:rsidR="00EC4993" w:rsidRPr="00E53425">
        <w:rPr>
          <w:rFonts w:ascii="Times New Roman" w:hAnsi="Times New Roman" w:cs="Times New Roman"/>
          <w:color w:val="000000" w:themeColor="text1"/>
          <w:sz w:val="24"/>
          <w:szCs w:val="24"/>
        </w:rPr>
        <w:t xml:space="preserve">An example of SimulSort can be found at </w:t>
      </w:r>
      <w:hyperlink r:id="rId11" w:history="1">
        <w:r w:rsidR="00111334" w:rsidRPr="00E53425">
          <w:rPr>
            <w:rStyle w:val="af2"/>
            <w:color w:val="000000" w:themeColor="text1"/>
          </w:rPr>
          <w:t>http://goo.gl/k4ZpzX</w:t>
        </w:r>
      </w:hyperlink>
      <w:r w:rsidR="00111334" w:rsidRPr="00E53425">
        <w:rPr>
          <w:rFonts w:ascii="Times New Roman" w:hAnsi="Times New Roman" w:cs="Times New Roman"/>
          <w:color w:val="000000" w:themeColor="text1"/>
          <w:sz w:val="24"/>
          <w:szCs w:val="24"/>
        </w:rPr>
        <w:t xml:space="preserve">, </w:t>
      </w:r>
      <w:r w:rsidR="00EC4993" w:rsidRPr="00E53425">
        <w:rPr>
          <w:rFonts w:ascii="Times New Roman" w:hAnsi="Times New Roman" w:cs="Times New Roman"/>
          <w:color w:val="000000" w:themeColor="text1"/>
          <w:sz w:val="24"/>
          <w:szCs w:val="24"/>
        </w:rPr>
        <w:t>but it is implemented in Flash, so you can</w:t>
      </w:r>
      <w:r w:rsidR="00111334" w:rsidRPr="00E53425">
        <w:rPr>
          <w:rFonts w:ascii="Times New Roman" w:hAnsi="Times New Roman" w:cs="Times New Roman"/>
          <w:color w:val="000000" w:themeColor="text1"/>
          <w:sz w:val="24"/>
          <w:szCs w:val="24"/>
        </w:rPr>
        <w:t>not directly</w:t>
      </w:r>
      <w:r w:rsidR="00EC4993" w:rsidRPr="00E53425">
        <w:rPr>
          <w:rFonts w:ascii="Times New Roman" w:hAnsi="Times New Roman" w:cs="Times New Roman"/>
          <w:color w:val="000000" w:themeColor="text1"/>
          <w:sz w:val="24"/>
          <w:szCs w:val="24"/>
        </w:rPr>
        <w:t xml:space="preserve"> use the source code of it.</w:t>
      </w:r>
      <w:r w:rsidR="00EC4993" w:rsidRPr="00E53425">
        <w:rPr>
          <w:rFonts w:ascii="Apple SD 산돌고딕 Neo" w:eastAsia="Apple SD 산돌고딕 Neo" w:hAnsi="Apple SD 산돌고딕 Neo" w:cs="Apple SD 산돌고딕 Neo"/>
          <w:color w:val="000000" w:themeColor="text1"/>
          <w:sz w:val="24"/>
          <w:szCs w:val="24"/>
          <w:lang w:eastAsia="ko-KR"/>
        </w:rPr>
        <w:t xml:space="preserve"> </w:t>
      </w:r>
      <w:r w:rsidR="00F60861" w:rsidRPr="00E53425">
        <w:rPr>
          <w:rFonts w:ascii="Times New Roman" w:hAnsi="Times New Roman" w:cs="Times New Roman"/>
          <w:color w:val="000000" w:themeColor="text1"/>
          <w:sz w:val="24"/>
          <w:szCs w:val="24"/>
        </w:rPr>
        <w:t xml:space="preserve">Refer to Figure 1(c) in (Hur et al., 2013) </w:t>
      </w:r>
      <w:r w:rsidR="00296F7E" w:rsidRPr="00E53425">
        <w:rPr>
          <w:rFonts w:ascii="Times New Roman" w:hAnsi="Times New Roman" w:cs="Times New Roman"/>
          <w:color w:val="000000" w:themeColor="text1"/>
          <w:sz w:val="24"/>
          <w:szCs w:val="24"/>
        </w:rPr>
        <w:t>(</w:t>
      </w:r>
      <w:r w:rsidR="003D78BC" w:rsidRPr="00E53425">
        <w:rPr>
          <w:rFonts w:ascii="Times New Roman" w:hAnsi="Times New Roman" w:cs="Times New Roman"/>
          <w:color w:val="000000" w:themeColor="text1"/>
          <w:sz w:val="24"/>
          <w:szCs w:val="24"/>
        </w:rPr>
        <w:t>extra 20</w:t>
      </w:r>
      <w:r w:rsidR="00296F7E" w:rsidRPr="00E53425">
        <w:rPr>
          <w:rFonts w:ascii="Times New Roman" w:hAnsi="Times New Roman" w:cs="Times New Roman"/>
          <w:color w:val="000000" w:themeColor="text1"/>
          <w:sz w:val="24"/>
          <w:szCs w:val="24"/>
        </w:rPr>
        <w:t xml:space="preserve"> points)</w:t>
      </w:r>
      <w:ins w:id="6" w:author="Sukwon" w:date="2015-04-23T20:57:00Z">
        <w:r w:rsidR="007500E4" w:rsidRPr="00E53425">
          <w:rPr>
            <w:rFonts w:ascii="Times New Roman" w:hAnsi="Times New Roman" w:cs="Times New Roman"/>
            <w:color w:val="000000" w:themeColor="text1"/>
            <w:sz w:val="24"/>
            <w:szCs w:val="24"/>
          </w:rPr>
          <w:t>.</w:t>
        </w:r>
      </w:ins>
    </w:p>
    <w:p w14:paraId="07CE1B9F" w14:textId="77777777" w:rsidR="00127D5C" w:rsidRPr="00E53425" w:rsidRDefault="00127D5C" w:rsidP="00645E31">
      <w:pPr>
        <w:pStyle w:val="NormalText"/>
        <w:tabs>
          <w:tab w:val="left" w:pos="360"/>
          <w:tab w:val="left" w:pos="1080"/>
          <w:tab w:val="left" w:pos="1440"/>
          <w:tab w:val="left" w:pos="2440"/>
          <w:tab w:val="left" w:pos="3600"/>
          <w:tab w:val="left" w:pos="4680"/>
          <w:tab w:val="left" w:pos="6120"/>
        </w:tabs>
        <w:rPr>
          <w:rFonts w:ascii="Times New Roman" w:hAnsi="Times New Roman" w:cs="Times New Roman"/>
          <w:color w:val="000000" w:themeColor="text1"/>
          <w:sz w:val="24"/>
          <w:szCs w:val="24"/>
        </w:rPr>
      </w:pPr>
    </w:p>
    <w:p w14:paraId="74A57719" w14:textId="71D4F045" w:rsidR="00102FBC" w:rsidRPr="00E53425" w:rsidRDefault="00102FBC" w:rsidP="00645E31">
      <w:pPr>
        <w:pStyle w:val="NormalText"/>
        <w:tabs>
          <w:tab w:val="left" w:pos="360"/>
          <w:tab w:val="left" w:pos="1080"/>
          <w:tab w:val="left" w:pos="1440"/>
          <w:tab w:val="left" w:pos="2440"/>
          <w:tab w:val="left" w:pos="3600"/>
          <w:tab w:val="left" w:pos="4680"/>
          <w:tab w:val="left" w:pos="6120"/>
        </w:tabs>
        <w:rPr>
          <w:rFonts w:ascii="Times New Roman" w:hAnsi="Times New Roman" w:cs="Times New Roman"/>
          <w:color w:val="000000" w:themeColor="text1"/>
          <w:sz w:val="24"/>
          <w:szCs w:val="24"/>
        </w:rPr>
      </w:pPr>
      <w:r w:rsidRPr="00E53425">
        <w:rPr>
          <w:rFonts w:ascii="Times New Roman" w:hAnsi="Times New Roman" w:cs="Times New Roman"/>
          <w:color w:val="000000" w:themeColor="text1"/>
          <w:sz w:val="24"/>
          <w:szCs w:val="24"/>
        </w:rPr>
        <w:t>The implemented visualizations should be publicly available. You n</w:t>
      </w:r>
      <w:r w:rsidR="00C13DD8" w:rsidRPr="00E53425">
        <w:rPr>
          <w:rFonts w:ascii="Times New Roman" w:hAnsi="Times New Roman" w:cs="Times New Roman"/>
          <w:color w:val="000000" w:themeColor="text1"/>
          <w:sz w:val="24"/>
          <w:szCs w:val="24"/>
        </w:rPr>
        <w:t xml:space="preserve">eed to submit </w:t>
      </w:r>
      <w:r w:rsidR="00DB7330" w:rsidRPr="00E53425">
        <w:rPr>
          <w:rFonts w:ascii="Times New Roman" w:hAnsi="Times New Roman" w:cs="Times New Roman"/>
          <w:color w:val="000000" w:themeColor="text1"/>
          <w:sz w:val="24"/>
          <w:szCs w:val="24"/>
        </w:rPr>
        <w:t xml:space="preserve">three </w:t>
      </w:r>
      <w:r w:rsidR="00C13DD8" w:rsidRPr="00E53425">
        <w:rPr>
          <w:rFonts w:ascii="Times New Roman" w:hAnsi="Times New Roman" w:cs="Times New Roman"/>
          <w:color w:val="000000" w:themeColor="text1"/>
          <w:sz w:val="24"/>
          <w:szCs w:val="24"/>
        </w:rPr>
        <w:t>URL</w:t>
      </w:r>
      <w:r w:rsidR="00DB7330" w:rsidRPr="00E53425">
        <w:rPr>
          <w:rFonts w:ascii="Times New Roman" w:hAnsi="Times New Roman" w:cs="Times New Roman"/>
          <w:color w:val="000000" w:themeColor="text1"/>
          <w:sz w:val="24"/>
          <w:szCs w:val="24"/>
        </w:rPr>
        <w:t>s</w:t>
      </w:r>
      <w:r w:rsidR="00C13DD8" w:rsidRPr="00E53425">
        <w:rPr>
          <w:rFonts w:ascii="Times New Roman" w:hAnsi="Times New Roman" w:cs="Times New Roman"/>
          <w:color w:val="000000" w:themeColor="text1"/>
          <w:sz w:val="24"/>
          <w:szCs w:val="24"/>
        </w:rPr>
        <w:t xml:space="preserve"> </w:t>
      </w:r>
      <w:r w:rsidR="00DB7330" w:rsidRPr="00E53425">
        <w:rPr>
          <w:rFonts w:ascii="Times New Roman" w:hAnsi="Times New Roman" w:cs="Times New Roman"/>
          <w:color w:val="000000" w:themeColor="text1"/>
          <w:sz w:val="24"/>
          <w:szCs w:val="24"/>
        </w:rPr>
        <w:t>to the three HTML pages containing the three visualizations</w:t>
      </w:r>
      <w:r w:rsidRPr="00E53425">
        <w:rPr>
          <w:rFonts w:ascii="Times New Roman" w:hAnsi="Times New Roman" w:cs="Times New Roman"/>
          <w:color w:val="000000" w:themeColor="text1"/>
          <w:sz w:val="24"/>
          <w:szCs w:val="24"/>
        </w:rPr>
        <w:t>.</w:t>
      </w:r>
      <w:r w:rsidR="00DB7330" w:rsidRPr="00E53425">
        <w:rPr>
          <w:rFonts w:ascii="Times New Roman" w:hAnsi="Times New Roman" w:cs="Times New Roman"/>
          <w:color w:val="000000" w:themeColor="text1"/>
          <w:sz w:val="24"/>
          <w:szCs w:val="24"/>
        </w:rPr>
        <w:t xml:space="preserve"> Each HTML page should contain all the code you write (including JavaScript and CSS). Do not use separate .js or .css files (I know that this approach is cleaner</w:t>
      </w:r>
      <w:r w:rsidR="00B923DE" w:rsidRPr="00E53425">
        <w:rPr>
          <w:rFonts w:ascii="Times New Roman" w:hAnsi="Times New Roman" w:cs="Times New Roman"/>
          <w:color w:val="000000" w:themeColor="text1"/>
          <w:sz w:val="24"/>
          <w:szCs w:val="24"/>
        </w:rPr>
        <w:t xml:space="preserve"> and actually recommended in the real world</w:t>
      </w:r>
      <w:r w:rsidR="00DB7330" w:rsidRPr="00E53425">
        <w:rPr>
          <w:rFonts w:ascii="Times New Roman" w:hAnsi="Times New Roman" w:cs="Times New Roman"/>
          <w:color w:val="000000" w:themeColor="text1"/>
          <w:sz w:val="24"/>
          <w:szCs w:val="24"/>
        </w:rPr>
        <w:t xml:space="preserve">, but in order to use </w:t>
      </w:r>
      <w:r w:rsidR="00B923DE" w:rsidRPr="00E53425">
        <w:rPr>
          <w:rFonts w:ascii="Times New Roman" w:hAnsi="Times New Roman" w:cs="Times New Roman"/>
          <w:color w:val="000000" w:themeColor="text1"/>
          <w:sz w:val="24"/>
          <w:szCs w:val="24"/>
        </w:rPr>
        <w:t>moss, the plagiarism detection tool</w:t>
      </w:r>
      <w:r w:rsidR="00DB7330" w:rsidRPr="00E53425">
        <w:rPr>
          <w:rFonts w:ascii="Times New Roman" w:hAnsi="Times New Roman" w:cs="Times New Roman"/>
          <w:color w:val="000000" w:themeColor="text1"/>
          <w:sz w:val="24"/>
          <w:szCs w:val="24"/>
        </w:rPr>
        <w:t>, it is better to have all the code in a single file). You still can refer to other js libraries (e.g., jQuery and D3) in separate files obviously.</w:t>
      </w:r>
    </w:p>
    <w:p w14:paraId="48660819" w14:textId="77777777" w:rsidR="008E512D" w:rsidRPr="00E53425" w:rsidRDefault="008E512D" w:rsidP="00645E31">
      <w:pPr>
        <w:pStyle w:val="NormalText"/>
        <w:tabs>
          <w:tab w:val="left" w:pos="360"/>
          <w:tab w:val="left" w:pos="1080"/>
          <w:tab w:val="left" w:pos="1440"/>
          <w:tab w:val="left" w:pos="2440"/>
          <w:tab w:val="left" w:pos="3600"/>
          <w:tab w:val="left" w:pos="4680"/>
          <w:tab w:val="left" w:pos="6120"/>
        </w:tabs>
        <w:rPr>
          <w:rFonts w:ascii="Times New Roman" w:hAnsi="Times New Roman" w:cs="Times New Roman"/>
          <w:color w:val="000000" w:themeColor="text1"/>
          <w:sz w:val="24"/>
          <w:szCs w:val="24"/>
        </w:rPr>
      </w:pPr>
    </w:p>
    <w:p w14:paraId="49FDDC43" w14:textId="33C4CB4D" w:rsidR="00963078" w:rsidRPr="00E53425" w:rsidRDefault="008E512D" w:rsidP="00645E31">
      <w:pPr>
        <w:pStyle w:val="NormalText"/>
        <w:tabs>
          <w:tab w:val="left" w:pos="360"/>
          <w:tab w:val="left" w:pos="1080"/>
          <w:tab w:val="left" w:pos="1440"/>
          <w:tab w:val="left" w:pos="2440"/>
          <w:tab w:val="left" w:pos="3600"/>
          <w:tab w:val="left" w:pos="4680"/>
          <w:tab w:val="left" w:pos="6120"/>
        </w:tabs>
        <w:rPr>
          <w:rFonts w:ascii="Times New Roman" w:hAnsi="Times New Roman" w:cs="Times New Roman"/>
          <w:color w:val="000000" w:themeColor="text1"/>
          <w:sz w:val="24"/>
          <w:szCs w:val="24"/>
        </w:rPr>
      </w:pPr>
      <w:r w:rsidRPr="00E53425">
        <w:rPr>
          <w:rFonts w:ascii="Times New Roman" w:hAnsi="Times New Roman" w:cs="Times New Roman"/>
          <w:color w:val="000000" w:themeColor="text1"/>
          <w:sz w:val="24"/>
          <w:szCs w:val="24"/>
        </w:rPr>
        <w:t xml:space="preserve">Your </w:t>
      </w:r>
      <w:r w:rsidR="006949C6" w:rsidRPr="00E53425">
        <w:rPr>
          <w:rFonts w:ascii="Times New Roman" w:hAnsi="Times New Roman" w:cs="Times New Roman"/>
          <w:color w:val="000000" w:themeColor="text1"/>
          <w:sz w:val="24"/>
          <w:szCs w:val="24"/>
        </w:rPr>
        <w:t>answer will be evaluated based on 1) whether the visualizations were properly implemented; 2) whether components in D3 (e.g., data import, text, functions, animation, event handler, etc.) were properly used instead of being unnecessarily reinvented</w:t>
      </w:r>
      <w:r w:rsidR="00886229" w:rsidRPr="00E53425">
        <w:rPr>
          <w:rFonts w:ascii="Times New Roman" w:hAnsi="Times New Roman" w:cs="Times New Roman"/>
          <w:color w:val="000000" w:themeColor="text1"/>
          <w:sz w:val="24"/>
          <w:szCs w:val="24"/>
        </w:rPr>
        <w:t>; and 3) resulting codes are easy to read.</w:t>
      </w:r>
    </w:p>
    <w:p w14:paraId="0DC47C41" w14:textId="77777777" w:rsidR="00111334" w:rsidRPr="00E53425" w:rsidRDefault="00111334" w:rsidP="00645E31">
      <w:pPr>
        <w:pStyle w:val="NormalText"/>
        <w:tabs>
          <w:tab w:val="left" w:pos="360"/>
          <w:tab w:val="left" w:pos="1080"/>
          <w:tab w:val="left" w:pos="1440"/>
          <w:tab w:val="left" w:pos="2440"/>
          <w:tab w:val="left" w:pos="3600"/>
          <w:tab w:val="left" w:pos="4680"/>
          <w:tab w:val="left" w:pos="6120"/>
        </w:tabs>
        <w:rPr>
          <w:rFonts w:ascii="Times New Roman" w:hAnsi="Times New Roman" w:cs="Times New Roman"/>
          <w:color w:val="000000" w:themeColor="text1"/>
          <w:sz w:val="24"/>
          <w:szCs w:val="24"/>
        </w:rPr>
      </w:pPr>
    </w:p>
    <w:p w14:paraId="45DF8B07" w14:textId="5B011969" w:rsidR="00111334" w:rsidRPr="00E53425" w:rsidRDefault="00111334" w:rsidP="00111334">
      <w:pPr>
        <w:rPr>
          <w:rFonts w:eastAsia="Times New Roman"/>
          <w:color w:val="000000" w:themeColor="text1"/>
        </w:rPr>
      </w:pPr>
      <w:r w:rsidRPr="00E53425">
        <w:rPr>
          <w:rFonts w:eastAsia="Times New Roman"/>
          <w:color w:val="000000" w:themeColor="text1"/>
        </w:rPr>
        <w:t>Hur, I., Kim, S.-H., Samak, A., &amp; Yi, J. S. (2013). A Comparative Study of Three Sorting Techniques in Performing Cognitive Tasks on a Tabular Representation. International Journal of Human-Computer Interaction, 29(6), 379–390. http://doi.org/10.1080/10447318.2012.713802</w:t>
      </w:r>
    </w:p>
    <w:p w14:paraId="2AF7C025" w14:textId="77777777" w:rsidR="00963078" w:rsidRPr="00E53425" w:rsidRDefault="00963078" w:rsidP="00645E31">
      <w:pPr>
        <w:pStyle w:val="NormalText"/>
        <w:tabs>
          <w:tab w:val="left" w:pos="360"/>
          <w:tab w:val="left" w:pos="1080"/>
          <w:tab w:val="left" w:pos="1440"/>
          <w:tab w:val="left" w:pos="2440"/>
          <w:tab w:val="left" w:pos="3600"/>
          <w:tab w:val="left" w:pos="4680"/>
          <w:tab w:val="left" w:pos="6120"/>
        </w:tabs>
        <w:rPr>
          <w:rFonts w:ascii="Times New Roman" w:hAnsi="Times New Roman" w:cs="Times New Roman"/>
          <w:color w:val="000000" w:themeColor="text1"/>
          <w:sz w:val="24"/>
          <w:szCs w:val="24"/>
        </w:rPr>
      </w:pPr>
    </w:p>
    <w:p w14:paraId="19942D47" w14:textId="59D54096" w:rsidR="00645E31" w:rsidRPr="00E53425" w:rsidRDefault="00645E31" w:rsidP="00645E31">
      <w:pPr>
        <w:pStyle w:val="NormalText"/>
        <w:tabs>
          <w:tab w:val="left" w:pos="360"/>
          <w:tab w:val="left" w:pos="1080"/>
          <w:tab w:val="left" w:pos="1440"/>
          <w:tab w:val="left" w:pos="2440"/>
          <w:tab w:val="left" w:pos="3600"/>
          <w:tab w:val="left" w:pos="4680"/>
          <w:tab w:val="left" w:pos="6120"/>
        </w:tabs>
        <w:rPr>
          <w:rFonts w:ascii="Times New Roman" w:hAnsi="Times New Roman" w:cs="Times New Roman"/>
          <w:color w:val="000000" w:themeColor="text1"/>
          <w:sz w:val="24"/>
          <w:szCs w:val="24"/>
        </w:rPr>
      </w:pPr>
      <w:r w:rsidRPr="00E53425">
        <w:rPr>
          <w:rFonts w:ascii="Times New Roman" w:hAnsi="Times New Roman" w:cs="Times New Roman"/>
          <w:color w:val="000000" w:themeColor="text1"/>
          <w:sz w:val="24"/>
          <w:szCs w:val="24"/>
        </w:rPr>
        <w:t xml:space="preserve">4. </w:t>
      </w:r>
      <w:r w:rsidR="00C12777" w:rsidRPr="00E53425">
        <w:rPr>
          <w:rFonts w:ascii="Times New Roman" w:hAnsi="Times New Roman" w:cs="Times New Roman"/>
          <w:color w:val="000000" w:themeColor="text1"/>
          <w:sz w:val="24"/>
          <w:szCs w:val="24"/>
        </w:rPr>
        <w:t xml:space="preserve">Out of all the visualizations we learned throughout this semester, please select one that is most impressive to </w:t>
      </w:r>
      <w:r w:rsidR="004D4A8E" w:rsidRPr="00E53425">
        <w:rPr>
          <w:rFonts w:ascii="Times New Roman" w:hAnsi="Times New Roman" w:cs="Times New Roman"/>
          <w:color w:val="000000" w:themeColor="text1"/>
          <w:sz w:val="24"/>
          <w:szCs w:val="24"/>
        </w:rPr>
        <w:t xml:space="preserve">you </w:t>
      </w:r>
      <w:r w:rsidR="00C12777" w:rsidRPr="00E53425">
        <w:rPr>
          <w:rFonts w:ascii="Times New Roman" w:hAnsi="Times New Roman" w:cs="Times New Roman"/>
          <w:color w:val="000000" w:themeColor="text1"/>
          <w:sz w:val="24"/>
          <w:szCs w:val="24"/>
        </w:rPr>
        <w:t>and explain why it is most impressive</w:t>
      </w:r>
      <w:r w:rsidR="004D4A8E" w:rsidRPr="00E53425">
        <w:rPr>
          <w:rFonts w:ascii="Times New Roman" w:hAnsi="Times New Roman" w:cs="Times New Roman"/>
          <w:color w:val="000000" w:themeColor="text1"/>
          <w:sz w:val="24"/>
          <w:szCs w:val="24"/>
        </w:rPr>
        <w:t xml:space="preserve">. You should provide the URL to the visualization or a citation and figure number of it if it is a part of a research paper, so that the </w:t>
      </w:r>
      <w:r w:rsidR="003A18E0" w:rsidRPr="00E53425">
        <w:rPr>
          <w:rFonts w:ascii="Times New Roman" w:hAnsi="Times New Roman" w:cs="Times New Roman"/>
          <w:color w:val="000000" w:themeColor="text1"/>
          <w:sz w:val="24"/>
          <w:szCs w:val="24"/>
        </w:rPr>
        <w:t xml:space="preserve">graders </w:t>
      </w:r>
      <w:r w:rsidR="004D4A8E" w:rsidRPr="00E53425">
        <w:rPr>
          <w:rFonts w:ascii="Times New Roman" w:hAnsi="Times New Roman" w:cs="Times New Roman"/>
          <w:color w:val="000000" w:themeColor="text1"/>
          <w:sz w:val="24"/>
          <w:szCs w:val="24"/>
        </w:rPr>
        <w:t>can see the visualization that you are referring to</w:t>
      </w:r>
      <w:r w:rsidR="00C12777" w:rsidRPr="00E53425">
        <w:rPr>
          <w:rFonts w:ascii="Times New Roman" w:hAnsi="Times New Roman" w:cs="Times New Roman"/>
          <w:color w:val="000000" w:themeColor="text1"/>
          <w:sz w:val="24"/>
          <w:szCs w:val="24"/>
        </w:rPr>
        <w:t xml:space="preserve"> </w:t>
      </w:r>
      <w:r w:rsidR="0042468F" w:rsidRPr="00E53425">
        <w:rPr>
          <w:rFonts w:ascii="Times New Roman" w:hAnsi="Times New Roman" w:cs="Times New Roman"/>
          <w:color w:val="000000" w:themeColor="text1"/>
          <w:sz w:val="24"/>
          <w:szCs w:val="24"/>
        </w:rPr>
        <w:t>(</w:t>
      </w:r>
      <w:r w:rsidR="00FF3B8E" w:rsidRPr="00E53425">
        <w:rPr>
          <w:rFonts w:ascii="Times New Roman" w:hAnsi="Times New Roman" w:cs="Times New Roman"/>
          <w:color w:val="000000" w:themeColor="text1"/>
          <w:sz w:val="24"/>
          <w:szCs w:val="24"/>
        </w:rPr>
        <w:t>5</w:t>
      </w:r>
      <w:r w:rsidR="0042468F" w:rsidRPr="00E53425">
        <w:rPr>
          <w:rFonts w:ascii="Times New Roman" w:hAnsi="Times New Roman" w:cs="Times New Roman"/>
          <w:color w:val="000000" w:themeColor="text1"/>
          <w:sz w:val="24"/>
          <w:szCs w:val="24"/>
        </w:rPr>
        <w:t xml:space="preserve"> points)</w:t>
      </w:r>
      <w:r w:rsidR="00C12777" w:rsidRPr="00E53425">
        <w:rPr>
          <w:rFonts w:ascii="Times New Roman" w:hAnsi="Times New Roman" w:cs="Times New Roman"/>
          <w:color w:val="000000" w:themeColor="text1"/>
          <w:sz w:val="24"/>
          <w:szCs w:val="24"/>
        </w:rPr>
        <w:t xml:space="preserve">. And, write down at least five questions that can measure whether </w:t>
      </w:r>
      <w:r w:rsidR="003A18E0" w:rsidRPr="00E53425">
        <w:rPr>
          <w:rFonts w:ascii="Times New Roman" w:hAnsi="Times New Roman" w:cs="Times New Roman"/>
          <w:color w:val="000000" w:themeColor="text1"/>
          <w:sz w:val="24"/>
          <w:szCs w:val="24"/>
        </w:rPr>
        <w:t>a user</w:t>
      </w:r>
      <w:r w:rsidR="00C12777" w:rsidRPr="00E53425">
        <w:rPr>
          <w:rFonts w:ascii="Times New Roman" w:hAnsi="Times New Roman" w:cs="Times New Roman"/>
          <w:color w:val="000000" w:themeColor="text1"/>
          <w:sz w:val="24"/>
          <w:szCs w:val="24"/>
        </w:rPr>
        <w:t xml:space="preserve"> understands the visualization or not. The questions </w:t>
      </w:r>
      <w:r w:rsidR="004D4A8E" w:rsidRPr="00E53425">
        <w:rPr>
          <w:rFonts w:ascii="Times New Roman" w:hAnsi="Times New Roman" w:cs="Times New Roman"/>
          <w:color w:val="000000" w:themeColor="text1"/>
          <w:sz w:val="24"/>
          <w:szCs w:val="24"/>
        </w:rPr>
        <w:t>should be multiple choice or true/false (1</w:t>
      </w:r>
      <w:r w:rsidR="00FF3B8E" w:rsidRPr="00E53425">
        <w:rPr>
          <w:rFonts w:ascii="Times New Roman" w:hAnsi="Times New Roman" w:cs="Times New Roman"/>
          <w:color w:val="000000" w:themeColor="text1"/>
          <w:sz w:val="24"/>
          <w:szCs w:val="24"/>
        </w:rPr>
        <w:t>5</w:t>
      </w:r>
      <w:r w:rsidR="004D4A8E" w:rsidRPr="00E53425">
        <w:rPr>
          <w:rFonts w:ascii="Times New Roman" w:hAnsi="Times New Roman" w:cs="Times New Roman"/>
          <w:color w:val="000000" w:themeColor="text1"/>
          <w:sz w:val="24"/>
          <w:szCs w:val="24"/>
        </w:rPr>
        <w:t xml:space="preserve"> points). Examples of such questions can be found in the following link, but note that you have to </w:t>
      </w:r>
      <w:r w:rsidR="003A18E0" w:rsidRPr="00E53425">
        <w:rPr>
          <w:rFonts w:ascii="Times New Roman" w:hAnsi="Times New Roman" w:cs="Times New Roman"/>
          <w:color w:val="000000" w:themeColor="text1"/>
          <w:sz w:val="24"/>
          <w:szCs w:val="24"/>
        </w:rPr>
        <w:t>sign up to the website</w:t>
      </w:r>
      <w:r w:rsidR="004D4A8E" w:rsidRPr="00E53425">
        <w:rPr>
          <w:rFonts w:ascii="Times New Roman" w:hAnsi="Times New Roman" w:cs="Times New Roman"/>
          <w:color w:val="000000" w:themeColor="text1"/>
          <w:sz w:val="24"/>
          <w:szCs w:val="24"/>
        </w:rPr>
        <w:t xml:space="preserve"> in order to see the sample questions:</w:t>
      </w:r>
    </w:p>
    <w:p w14:paraId="20F4B281" w14:textId="77777777" w:rsidR="004D4A8E" w:rsidRPr="00E53425" w:rsidRDefault="004D4A8E" w:rsidP="00645E31">
      <w:pPr>
        <w:pStyle w:val="NormalText"/>
        <w:tabs>
          <w:tab w:val="left" w:pos="360"/>
          <w:tab w:val="left" w:pos="1080"/>
          <w:tab w:val="left" w:pos="1440"/>
          <w:tab w:val="left" w:pos="2440"/>
          <w:tab w:val="left" w:pos="3600"/>
          <w:tab w:val="left" w:pos="4680"/>
          <w:tab w:val="left" w:pos="6120"/>
        </w:tabs>
        <w:rPr>
          <w:rFonts w:ascii="Times New Roman" w:hAnsi="Times New Roman" w:cs="Times New Roman"/>
          <w:color w:val="000000" w:themeColor="text1"/>
          <w:sz w:val="24"/>
          <w:szCs w:val="24"/>
        </w:rPr>
      </w:pPr>
    </w:p>
    <w:p w14:paraId="0C87C481" w14:textId="19926FD6" w:rsidR="004D4A8E" w:rsidRPr="00E53425" w:rsidRDefault="005964FB" w:rsidP="00645E31">
      <w:pPr>
        <w:pStyle w:val="NormalText"/>
        <w:tabs>
          <w:tab w:val="left" w:pos="360"/>
          <w:tab w:val="left" w:pos="1080"/>
          <w:tab w:val="left" w:pos="1440"/>
          <w:tab w:val="left" w:pos="2440"/>
          <w:tab w:val="left" w:pos="3600"/>
          <w:tab w:val="left" w:pos="4680"/>
          <w:tab w:val="left" w:pos="6120"/>
        </w:tabs>
        <w:rPr>
          <w:rFonts w:ascii="Times New Roman" w:hAnsi="Times New Roman" w:cs="Times New Roman"/>
          <w:color w:val="000000" w:themeColor="text1"/>
          <w:sz w:val="24"/>
          <w:szCs w:val="24"/>
        </w:rPr>
      </w:pPr>
      <w:hyperlink r:id="rId12" w:history="1">
        <w:r w:rsidR="00FF3B8E" w:rsidRPr="00E53425">
          <w:rPr>
            <w:rStyle w:val="af2"/>
            <w:rFonts w:ascii="Times New Roman" w:hAnsi="Times New Roman" w:cs="Times New Roman"/>
            <w:color w:val="000000" w:themeColor="text1"/>
            <w:sz w:val="24"/>
            <w:szCs w:val="24"/>
          </w:rPr>
          <w:t>http://visualizationliteracy.org/platform/assessment/141/show</w:t>
        </w:r>
      </w:hyperlink>
    </w:p>
    <w:p w14:paraId="5A1D182A" w14:textId="77777777" w:rsidR="00FF3B8E" w:rsidRPr="00E53425" w:rsidRDefault="00FF3B8E" w:rsidP="00645E31">
      <w:pPr>
        <w:pStyle w:val="NormalText"/>
        <w:tabs>
          <w:tab w:val="left" w:pos="360"/>
          <w:tab w:val="left" w:pos="1080"/>
          <w:tab w:val="left" w:pos="1440"/>
          <w:tab w:val="left" w:pos="2440"/>
          <w:tab w:val="left" w:pos="3600"/>
          <w:tab w:val="left" w:pos="4680"/>
          <w:tab w:val="left" w:pos="6120"/>
        </w:tabs>
        <w:rPr>
          <w:rFonts w:ascii="Times New Roman" w:hAnsi="Times New Roman" w:cs="Times New Roman"/>
          <w:color w:val="000000" w:themeColor="text1"/>
          <w:sz w:val="24"/>
          <w:szCs w:val="24"/>
        </w:rPr>
      </w:pPr>
    </w:p>
    <w:p w14:paraId="21D91DEA" w14:textId="4F809ADB" w:rsidR="00FF3B8E" w:rsidRPr="00E53425" w:rsidRDefault="00FF3B8E" w:rsidP="00645E31">
      <w:pPr>
        <w:pStyle w:val="NormalText"/>
        <w:tabs>
          <w:tab w:val="left" w:pos="360"/>
          <w:tab w:val="left" w:pos="1080"/>
          <w:tab w:val="left" w:pos="1440"/>
          <w:tab w:val="left" w:pos="2440"/>
          <w:tab w:val="left" w:pos="3600"/>
          <w:tab w:val="left" w:pos="4680"/>
          <w:tab w:val="left" w:pos="6120"/>
        </w:tabs>
        <w:rPr>
          <w:rFonts w:ascii="Times New Roman" w:hAnsi="Times New Roman" w:cs="Times New Roman"/>
          <w:color w:val="000000" w:themeColor="text1"/>
          <w:sz w:val="24"/>
          <w:szCs w:val="24"/>
        </w:rPr>
      </w:pPr>
      <w:r w:rsidRPr="00E53425">
        <w:rPr>
          <w:rFonts w:ascii="Times New Roman" w:hAnsi="Times New Roman" w:cs="Times New Roman"/>
          <w:color w:val="000000" w:themeColor="text1"/>
          <w:sz w:val="24"/>
          <w:szCs w:val="24"/>
        </w:rPr>
        <w:t xml:space="preserve">Your answer will be evaluated based on 1) whether the selection and according justifications are reasonable; 2) whether the questions can accurately </w:t>
      </w:r>
      <w:r w:rsidR="004070B1" w:rsidRPr="00E53425">
        <w:rPr>
          <w:rFonts w:ascii="Times New Roman" w:hAnsi="Times New Roman" w:cs="Times New Roman"/>
          <w:color w:val="000000" w:themeColor="text1"/>
          <w:sz w:val="24"/>
          <w:szCs w:val="24"/>
        </w:rPr>
        <w:t xml:space="preserve">and comprehensively </w:t>
      </w:r>
      <w:r w:rsidRPr="00E53425">
        <w:rPr>
          <w:rFonts w:ascii="Times New Roman" w:hAnsi="Times New Roman" w:cs="Times New Roman"/>
          <w:color w:val="000000" w:themeColor="text1"/>
          <w:sz w:val="24"/>
          <w:szCs w:val="24"/>
        </w:rPr>
        <w:t xml:space="preserve">assess the understanding of </w:t>
      </w:r>
      <w:r w:rsidR="004070B1" w:rsidRPr="00E53425">
        <w:rPr>
          <w:rFonts w:ascii="Times New Roman" w:hAnsi="Times New Roman" w:cs="Times New Roman"/>
          <w:color w:val="000000" w:themeColor="text1"/>
          <w:sz w:val="24"/>
          <w:szCs w:val="24"/>
        </w:rPr>
        <w:t>the selected visualization</w:t>
      </w:r>
      <w:r w:rsidRPr="00E53425">
        <w:rPr>
          <w:rFonts w:ascii="Times New Roman" w:hAnsi="Times New Roman" w:cs="Times New Roman"/>
          <w:color w:val="000000" w:themeColor="text1"/>
          <w:sz w:val="24"/>
          <w:szCs w:val="24"/>
        </w:rPr>
        <w:t>.</w:t>
      </w:r>
    </w:p>
    <w:p w14:paraId="0600051F" w14:textId="77777777" w:rsidR="00645E31" w:rsidRPr="00E53425" w:rsidRDefault="00645E31" w:rsidP="00645E31">
      <w:pPr>
        <w:pStyle w:val="NormalText"/>
        <w:tabs>
          <w:tab w:val="left" w:pos="360"/>
          <w:tab w:val="left" w:pos="1080"/>
          <w:tab w:val="left" w:pos="1440"/>
          <w:tab w:val="left" w:pos="2440"/>
          <w:tab w:val="left" w:pos="3600"/>
          <w:tab w:val="left" w:pos="4680"/>
          <w:tab w:val="left" w:pos="6120"/>
        </w:tabs>
        <w:rPr>
          <w:rFonts w:ascii="Times New Roman" w:hAnsi="Times New Roman" w:cs="Times New Roman"/>
          <w:color w:val="000000" w:themeColor="text1"/>
          <w:sz w:val="24"/>
          <w:szCs w:val="24"/>
        </w:rPr>
      </w:pPr>
    </w:p>
    <w:p w14:paraId="798363D7" w14:textId="77777777" w:rsidR="007500E4" w:rsidRPr="00E53425" w:rsidRDefault="007500E4" w:rsidP="00645E31">
      <w:pPr>
        <w:pStyle w:val="NormalText"/>
        <w:tabs>
          <w:tab w:val="left" w:pos="360"/>
          <w:tab w:val="left" w:pos="1080"/>
          <w:tab w:val="left" w:pos="1440"/>
          <w:tab w:val="left" w:pos="2440"/>
          <w:tab w:val="left" w:pos="3600"/>
          <w:tab w:val="left" w:pos="4680"/>
          <w:tab w:val="left" w:pos="6120"/>
        </w:tabs>
        <w:rPr>
          <w:ins w:id="7" w:author="Sukwon" w:date="2015-04-23T20:59:00Z"/>
          <w:rFonts w:ascii="Times New Roman" w:hAnsi="Times New Roman" w:cs="Times New Roman"/>
          <w:color w:val="000000" w:themeColor="text1"/>
          <w:sz w:val="24"/>
          <w:szCs w:val="24"/>
        </w:rPr>
      </w:pPr>
    </w:p>
    <w:p w14:paraId="409A2797" w14:textId="77777777" w:rsidR="007500E4" w:rsidRPr="00E53425" w:rsidRDefault="007500E4" w:rsidP="00645E31">
      <w:pPr>
        <w:pStyle w:val="NormalText"/>
        <w:tabs>
          <w:tab w:val="left" w:pos="360"/>
          <w:tab w:val="left" w:pos="1080"/>
          <w:tab w:val="left" w:pos="1440"/>
          <w:tab w:val="left" w:pos="2440"/>
          <w:tab w:val="left" w:pos="3600"/>
          <w:tab w:val="left" w:pos="4680"/>
          <w:tab w:val="left" w:pos="6120"/>
        </w:tabs>
        <w:rPr>
          <w:ins w:id="8" w:author="Sukwon" w:date="2015-04-23T20:59:00Z"/>
          <w:rFonts w:ascii="Times New Roman" w:hAnsi="Times New Roman" w:cs="Times New Roman"/>
          <w:color w:val="000000" w:themeColor="text1"/>
          <w:sz w:val="24"/>
          <w:szCs w:val="24"/>
        </w:rPr>
      </w:pPr>
    </w:p>
    <w:p w14:paraId="74EDA8B0" w14:textId="77777777" w:rsidR="007500E4" w:rsidRPr="00E53425" w:rsidRDefault="007500E4" w:rsidP="00645E31">
      <w:pPr>
        <w:pStyle w:val="NormalText"/>
        <w:tabs>
          <w:tab w:val="left" w:pos="360"/>
          <w:tab w:val="left" w:pos="1080"/>
          <w:tab w:val="left" w:pos="1440"/>
          <w:tab w:val="left" w:pos="2440"/>
          <w:tab w:val="left" w:pos="3600"/>
          <w:tab w:val="left" w:pos="4680"/>
          <w:tab w:val="left" w:pos="6120"/>
        </w:tabs>
        <w:rPr>
          <w:ins w:id="9" w:author="Sukwon" w:date="2015-04-23T20:59:00Z"/>
          <w:rFonts w:ascii="Times New Roman" w:hAnsi="Times New Roman" w:cs="Times New Roman"/>
          <w:color w:val="000000" w:themeColor="text1"/>
          <w:sz w:val="24"/>
          <w:szCs w:val="24"/>
        </w:rPr>
      </w:pPr>
    </w:p>
    <w:p w14:paraId="5C6D6A29" w14:textId="77777777" w:rsidR="007500E4" w:rsidRPr="00E53425" w:rsidRDefault="007500E4" w:rsidP="00645E31">
      <w:pPr>
        <w:pStyle w:val="NormalText"/>
        <w:tabs>
          <w:tab w:val="left" w:pos="360"/>
          <w:tab w:val="left" w:pos="1080"/>
          <w:tab w:val="left" w:pos="1440"/>
          <w:tab w:val="left" w:pos="2440"/>
          <w:tab w:val="left" w:pos="3600"/>
          <w:tab w:val="left" w:pos="4680"/>
          <w:tab w:val="left" w:pos="6120"/>
        </w:tabs>
        <w:rPr>
          <w:ins w:id="10" w:author="Sukwon" w:date="2015-04-23T20:59:00Z"/>
          <w:rFonts w:ascii="Times New Roman" w:hAnsi="Times New Roman" w:cs="Times New Roman"/>
          <w:color w:val="000000" w:themeColor="text1"/>
          <w:sz w:val="24"/>
          <w:szCs w:val="24"/>
        </w:rPr>
      </w:pPr>
    </w:p>
    <w:p w14:paraId="6C8E9B68" w14:textId="77777777" w:rsidR="007500E4" w:rsidRPr="00E53425" w:rsidRDefault="007500E4" w:rsidP="00645E31">
      <w:pPr>
        <w:pStyle w:val="NormalText"/>
        <w:tabs>
          <w:tab w:val="left" w:pos="360"/>
          <w:tab w:val="left" w:pos="1080"/>
          <w:tab w:val="left" w:pos="1440"/>
          <w:tab w:val="left" w:pos="2440"/>
          <w:tab w:val="left" w:pos="3600"/>
          <w:tab w:val="left" w:pos="4680"/>
          <w:tab w:val="left" w:pos="6120"/>
        </w:tabs>
        <w:rPr>
          <w:ins w:id="11" w:author="Sukwon" w:date="2015-04-23T20:59:00Z"/>
          <w:rFonts w:ascii="Times New Roman" w:hAnsi="Times New Roman" w:cs="Times New Roman"/>
          <w:color w:val="000000" w:themeColor="text1"/>
          <w:sz w:val="24"/>
          <w:szCs w:val="24"/>
        </w:rPr>
      </w:pPr>
    </w:p>
    <w:p w14:paraId="486420BE" w14:textId="7DB7792F" w:rsidR="006323EF" w:rsidRPr="00E53425" w:rsidRDefault="006323EF" w:rsidP="00645E31">
      <w:pPr>
        <w:pStyle w:val="NormalText"/>
        <w:tabs>
          <w:tab w:val="left" w:pos="360"/>
          <w:tab w:val="left" w:pos="1080"/>
          <w:tab w:val="left" w:pos="1440"/>
          <w:tab w:val="left" w:pos="2440"/>
          <w:tab w:val="left" w:pos="3600"/>
          <w:tab w:val="left" w:pos="4680"/>
          <w:tab w:val="left" w:pos="6120"/>
        </w:tabs>
        <w:rPr>
          <w:rFonts w:ascii="Times New Roman" w:hAnsi="Times New Roman" w:cs="Times New Roman"/>
          <w:color w:val="000000" w:themeColor="text1"/>
          <w:sz w:val="24"/>
          <w:szCs w:val="24"/>
        </w:rPr>
      </w:pPr>
      <w:r w:rsidRPr="00E53425">
        <w:rPr>
          <w:rFonts w:ascii="Times New Roman" w:hAnsi="Times New Roman" w:cs="Times New Roman"/>
          <w:color w:val="000000" w:themeColor="text1"/>
          <w:sz w:val="24"/>
          <w:szCs w:val="24"/>
        </w:rPr>
        <w:t>Name: ____________________</w:t>
      </w:r>
    </w:p>
    <w:p w14:paraId="02402A69" w14:textId="77777777" w:rsidR="0042468F" w:rsidRPr="00E53425" w:rsidRDefault="0042468F" w:rsidP="00645E31">
      <w:pPr>
        <w:pStyle w:val="NormalText"/>
        <w:tabs>
          <w:tab w:val="left" w:pos="360"/>
          <w:tab w:val="left" w:pos="1080"/>
          <w:tab w:val="left" w:pos="1440"/>
          <w:tab w:val="left" w:pos="2440"/>
          <w:tab w:val="left" w:pos="3600"/>
          <w:tab w:val="left" w:pos="4680"/>
          <w:tab w:val="left" w:pos="6120"/>
        </w:tabs>
        <w:rPr>
          <w:rFonts w:ascii="Times New Roman" w:hAnsi="Times New Roman" w:cs="Times New Roman"/>
          <w:color w:val="000000" w:themeColor="text1"/>
          <w:sz w:val="24"/>
          <w:szCs w:val="24"/>
        </w:rPr>
      </w:pPr>
    </w:p>
    <w:p w14:paraId="1D046572" w14:textId="6EF242D2" w:rsidR="00296F7E" w:rsidRPr="00E53425" w:rsidRDefault="00296F7E" w:rsidP="00645E31">
      <w:pPr>
        <w:pStyle w:val="NormalText"/>
        <w:tabs>
          <w:tab w:val="left" w:pos="360"/>
          <w:tab w:val="left" w:pos="1080"/>
          <w:tab w:val="left" w:pos="1440"/>
          <w:tab w:val="left" w:pos="2440"/>
          <w:tab w:val="left" w:pos="3600"/>
          <w:tab w:val="left" w:pos="4680"/>
          <w:tab w:val="left" w:pos="6120"/>
        </w:tabs>
        <w:rPr>
          <w:rFonts w:ascii="Times New Roman" w:hAnsi="Times New Roman" w:cs="Times New Roman"/>
          <w:color w:val="000000" w:themeColor="text1"/>
          <w:sz w:val="24"/>
          <w:szCs w:val="24"/>
        </w:rPr>
      </w:pPr>
      <w:r w:rsidRPr="00E53425">
        <w:rPr>
          <w:rFonts w:ascii="Times New Roman" w:hAnsi="Times New Roman" w:cs="Times New Roman"/>
          <w:color w:val="000000" w:themeColor="text1"/>
          <w:sz w:val="24"/>
          <w:szCs w:val="24"/>
        </w:rPr>
        <w:t>Total (   / 100 points)</w:t>
      </w:r>
    </w:p>
    <w:p w14:paraId="2298A8E2" w14:textId="77777777" w:rsidR="002B20F0" w:rsidRPr="00E53425" w:rsidRDefault="002B20F0" w:rsidP="00645E31">
      <w:pPr>
        <w:pStyle w:val="NormalText"/>
        <w:tabs>
          <w:tab w:val="left" w:pos="360"/>
          <w:tab w:val="left" w:pos="1080"/>
          <w:tab w:val="left" w:pos="1440"/>
          <w:tab w:val="left" w:pos="2440"/>
          <w:tab w:val="left" w:pos="3600"/>
          <w:tab w:val="left" w:pos="4680"/>
          <w:tab w:val="left" w:pos="6120"/>
        </w:tabs>
        <w:rPr>
          <w:rFonts w:ascii="Times New Roman" w:hAnsi="Times New Roman" w:cs="Times New Roman"/>
          <w:color w:val="000000" w:themeColor="text1"/>
          <w:sz w:val="24"/>
          <w:szCs w:val="24"/>
        </w:rPr>
      </w:pPr>
    </w:p>
    <w:p w14:paraId="72A7B4C4" w14:textId="3F3AF63D" w:rsidR="0042468F" w:rsidRPr="00E53425" w:rsidRDefault="0042468F" w:rsidP="00645E31">
      <w:pPr>
        <w:pStyle w:val="NormalText"/>
        <w:tabs>
          <w:tab w:val="left" w:pos="360"/>
          <w:tab w:val="left" w:pos="1080"/>
          <w:tab w:val="left" w:pos="1440"/>
          <w:tab w:val="left" w:pos="2440"/>
          <w:tab w:val="left" w:pos="3600"/>
          <w:tab w:val="left" w:pos="4680"/>
          <w:tab w:val="left" w:pos="6120"/>
        </w:tabs>
        <w:rPr>
          <w:rFonts w:ascii="Times New Roman" w:hAnsi="Times New Roman" w:cs="Times New Roman"/>
          <w:color w:val="000000" w:themeColor="text1"/>
          <w:sz w:val="24"/>
          <w:szCs w:val="24"/>
        </w:rPr>
      </w:pPr>
      <w:r w:rsidRPr="00E53425">
        <w:rPr>
          <w:rFonts w:ascii="Times New Roman" w:hAnsi="Times New Roman" w:cs="Times New Roman"/>
          <w:color w:val="000000" w:themeColor="text1"/>
          <w:sz w:val="24"/>
          <w:szCs w:val="24"/>
        </w:rPr>
        <w:t>1. (   / 20 points)</w:t>
      </w:r>
    </w:p>
    <w:p w14:paraId="26CEAD02" w14:textId="77777777" w:rsidR="0042468F" w:rsidRPr="00E53425" w:rsidRDefault="0042468F" w:rsidP="00645E31">
      <w:pPr>
        <w:pStyle w:val="NormalText"/>
        <w:tabs>
          <w:tab w:val="left" w:pos="360"/>
          <w:tab w:val="left" w:pos="1080"/>
          <w:tab w:val="left" w:pos="1440"/>
          <w:tab w:val="left" w:pos="2440"/>
          <w:tab w:val="left" w:pos="3600"/>
          <w:tab w:val="left" w:pos="4680"/>
          <w:tab w:val="left" w:pos="6120"/>
        </w:tabs>
        <w:rPr>
          <w:rFonts w:ascii="Times New Roman" w:hAnsi="Times New Roman" w:cs="Times New Roman"/>
          <w:color w:val="000000" w:themeColor="text1"/>
          <w:sz w:val="24"/>
          <w:szCs w:val="24"/>
        </w:rPr>
      </w:pPr>
    </w:p>
    <w:p w14:paraId="6B346E5A" w14:textId="77777777" w:rsidR="0042468F" w:rsidRPr="00E53425" w:rsidRDefault="0042468F" w:rsidP="0042468F">
      <w:pPr>
        <w:pStyle w:val="NormalText"/>
        <w:tabs>
          <w:tab w:val="left" w:pos="360"/>
          <w:tab w:val="left" w:pos="1080"/>
          <w:tab w:val="left" w:pos="1440"/>
          <w:tab w:val="left" w:pos="2440"/>
          <w:tab w:val="left" w:pos="3600"/>
          <w:tab w:val="left" w:pos="4680"/>
          <w:tab w:val="left" w:pos="6120"/>
        </w:tabs>
        <w:rPr>
          <w:rFonts w:ascii="Times New Roman" w:hAnsi="Times New Roman" w:cs="Times New Roman"/>
          <w:color w:val="000000" w:themeColor="text1"/>
          <w:sz w:val="24"/>
          <w:szCs w:val="24"/>
        </w:rPr>
      </w:pPr>
      <w:r w:rsidRPr="00E53425">
        <w:rPr>
          <w:rFonts w:ascii="Times New Roman" w:hAnsi="Times New Roman" w:cs="Times New Roman"/>
          <w:color w:val="000000" w:themeColor="text1"/>
          <w:sz w:val="24"/>
          <w:szCs w:val="24"/>
        </w:rPr>
        <w:t>2. (   / 20 points)</w:t>
      </w:r>
    </w:p>
    <w:p w14:paraId="7E3F6C63" w14:textId="1AB5A1CE" w:rsidR="0042468F" w:rsidRPr="00E53425" w:rsidRDefault="0042468F" w:rsidP="00645E31">
      <w:pPr>
        <w:pStyle w:val="NormalText"/>
        <w:tabs>
          <w:tab w:val="left" w:pos="360"/>
          <w:tab w:val="left" w:pos="1080"/>
          <w:tab w:val="left" w:pos="1440"/>
          <w:tab w:val="left" w:pos="2440"/>
          <w:tab w:val="left" w:pos="3600"/>
          <w:tab w:val="left" w:pos="4680"/>
          <w:tab w:val="left" w:pos="6120"/>
        </w:tabs>
        <w:rPr>
          <w:rFonts w:ascii="Times New Roman" w:hAnsi="Times New Roman" w:cs="Times New Roman"/>
          <w:color w:val="000000" w:themeColor="text1"/>
          <w:sz w:val="24"/>
          <w:szCs w:val="24"/>
        </w:rPr>
      </w:pPr>
    </w:p>
    <w:p w14:paraId="557A6CFA" w14:textId="225A6A13" w:rsidR="0042468F" w:rsidRPr="00E53425" w:rsidRDefault="0042468F" w:rsidP="0042468F">
      <w:pPr>
        <w:pStyle w:val="NormalText"/>
        <w:tabs>
          <w:tab w:val="left" w:pos="360"/>
          <w:tab w:val="left" w:pos="1080"/>
          <w:tab w:val="left" w:pos="1440"/>
          <w:tab w:val="left" w:pos="2440"/>
          <w:tab w:val="left" w:pos="3600"/>
          <w:tab w:val="left" w:pos="4680"/>
          <w:tab w:val="left" w:pos="6120"/>
        </w:tabs>
        <w:rPr>
          <w:rFonts w:ascii="Times New Roman" w:hAnsi="Times New Roman" w:cs="Times New Roman"/>
          <w:color w:val="000000" w:themeColor="text1"/>
          <w:sz w:val="24"/>
          <w:szCs w:val="24"/>
        </w:rPr>
      </w:pPr>
      <w:r w:rsidRPr="00E53425">
        <w:rPr>
          <w:rFonts w:ascii="Times New Roman" w:hAnsi="Times New Roman" w:cs="Times New Roman"/>
          <w:color w:val="000000" w:themeColor="text1"/>
          <w:sz w:val="24"/>
          <w:szCs w:val="24"/>
        </w:rPr>
        <w:t>3. (   / 40 points)</w:t>
      </w:r>
    </w:p>
    <w:p w14:paraId="450D14C8" w14:textId="2027D4B5" w:rsidR="0042468F" w:rsidRPr="00E53425" w:rsidRDefault="0042468F" w:rsidP="00645E31">
      <w:pPr>
        <w:pStyle w:val="NormalText"/>
        <w:tabs>
          <w:tab w:val="left" w:pos="360"/>
          <w:tab w:val="left" w:pos="1080"/>
          <w:tab w:val="left" w:pos="1440"/>
          <w:tab w:val="left" w:pos="2440"/>
          <w:tab w:val="left" w:pos="3600"/>
          <w:tab w:val="left" w:pos="4680"/>
          <w:tab w:val="left" w:pos="6120"/>
        </w:tabs>
        <w:rPr>
          <w:rFonts w:ascii="Times New Roman" w:hAnsi="Times New Roman" w:cs="Times New Roman"/>
          <w:color w:val="000000" w:themeColor="text1"/>
          <w:sz w:val="24"/>
          <w:szCs w:val="24"/>
        </w:rPr>
      </w:pPr>
    </w:p>
    <w:p w14:paraId="54B39D71" w14:textId="77777777" w:rsidR="0042468F" w:rsidRPr="00E53425" w:rsidRDefault="0042468F" w:rsidP="0042468F">
      <w:pPr>
        <w:pStyle w:val="NormalText"/>
        <w:tabs>
          <w:tab w:val="left" w:pos="360"/>
          <w:tab w:val="left" w:pos="1080"/>
          <w:tab w:val="left" w:pos="1440"/>
          <w:tab w:val="left" w:pos="2440"/>
          <w:tab w:val="left" w:pos="3600"/>
          <w:tab w:val="left" w:pos="4680"/>
          <w:tab w:val="left" w:pos="6120"/>
        </w:tabs>
        <w:rPr>
          <w:rFonts w:ascii="Times New Roman" w:hAnsi="Times New Roman" w:cs="Times New Roman"/>
          <w:color w:val="000000" w:themeColor="text1"/>
          <w:sz w:val="24"/>
          <w:szCs w:val="24"/>
        </w:rPr>
      </w:pPr>
      <w:r w:rsidRPr="00E53425">
        <w:rPr>
          <w:rFonts w:ascii="Times New Roman" w:hAnsi="Times New Roman" w:cs="Times New Roman"/>
          <w:color w:val="000000" w:themeColor="text1"/>
          <w:sz w:val="24"/>
          <w:szCs w:val="24"/>
        </w:rPr>
        <w:t>4. (   / 20 points)</w:t>
      </w:r>
    </w:p>
    <w:p w14:paraId="5EC5FA10" w14:textId="77777777" w:rsidR="00951C17" w:rsidRPr="00E53425" w:rsidRDefault="00951C17" w:rsidP="0042468F">
      <w:pPr>
        <w:pStyle w:val="NormalText"/>
        <w:tabs>
          <w:tab w:val="left" w:pos="360"/>
          <w:tab w:val="left" w:pos="1080"/>
          <w:tab w:val="left" w:pos="1440"/>
          <w:tab w:val="left" w:pos="2440"/>
          <w:tab w:val="left" w:pos="3600"/>
          <w:tab w:val="left" w:pos="4680"/>
          <w:tab w:val="left" w:pos="6120"/>
        </w:tabs>
        <w:rPr>
          <w:rFonts w:ascii="Times New Roman" w:hAnsi="Times New Roman" w:cs="Times New Roman"/>
          <w:color w:val="000000" w:themeColor="text1"/>
          <w:sz w:val="24"/>
          <w:szCs w:val="24"/>
        </w:rPr>
      </w:pPr>
    </w:p>
    <w:p w14:paraId="6C172821" w14:textId="249EF8F3" w:rsidR="00951C17" w:rsidRPr="00E53425" w:rsidRDefault="00951C17" w:rsidP="0042468F">
      <w:pPr>
        <w:pStyle w:val="NormalText"/>
        <w:tabs>
          <w:tab w:val="left" w:pos="360"/>
          <w:tab w:val="left" w:pos="1080"/>
          <w:tab w:val="left" w:pos="1440"/>
          <w:tab w:val="left" w:pos="2440"/>
          <w:tab w:val="left" w:pos="3600"/>
          <w:tab w:val="left" w:pos="4680"/>
          <w:tab w:val="left" w:pos="6120"/>
        </w:tabs>
        <w:rPr>
          <w:rFonts w:ascii="Times New Roman" w:hAnsi="Times New Roman" w:cs="Times New Roman"/>
          <w:color w:val="000000" w:themeColor="text1"/>
          <w:sz w:val="24"/>
          <w:szCs w:val="24"/>
        </w:rPr>
      </w:pPr>
      <w:r w:rsidRPr="00E53425">
        <w:rPr>
          <w:rFonts w:ascii="Times New Roman" w:hAnsi="Times New Roman" w:cs="Times New Roman"/>
          <w:color w:val="000000" w:themeColor="text1"/>
          <w:sz w:val="24"/>
          <w:szCs w:val="24"/>
        </w:rPr>
        <w:t>References</w:t>
      </w:r>
    </w:p>
    <w:p w14:paraId="4F6B5E8B" w14:textId="77777777" w:rsidR="00951C17" w:rsidRPr="00E53425" w:rsidRDefault="00951C17" w:rsidP="0042468F">
      <w:pPr>
        <w:pStyle w:val="NormalText"/>
        <w:tabs>
          <w:tab w:val="left" w:pos="360"/>
          <w:tab w:val="left" w:pos="1080"/>
          <w:tab w:val="left" w:pos="1440"/>
          <w:tab w:val="left" w:pos="2440"/>
          <w:tab w:val="left" w:pos="3600"/>
          <w:tab w:val="left" w:pos="4680"/>
          <w:tab w:val="left" w:pos="6120"/>
        </w:tabs>
        <w:rPr>
          <w:rFonts w:ascii="Times New Roman" w:hAnsi="Times New Roman" w:cs="Times New Roman"/>
          <w:color w:val="000000" w:themeColor="text1"/>
          <w:sz w:val="24"/>
          <w:szCs w:val="24"/>
        </w:rPr>
      </w:pPr>
    </w:p>
    <w:p w14:paraId="3683C86F" w14:textId="77777777" w:rsidR="00951C17" w:rsidRPr="00E53425" w:rsidRDefault="00951C17" w:rsidP="0042468F">
      <w:pPr>
        <w:pStyle w:val="NormalText"/>
        <w:tabs>
          <w:tab w:val="left" w:pos="360"/>
          <w:tab w:val="left" w:pos="1080"/>
          <w:tab w:val="left" w:pos="1440"/>
          <w:tab w:val="left" w:pos="2440"/>
          <w:tab w:val="left" w:pos="3600"/>
          <w:tab w:val="left" w:pos="4680"/>
          <w:tab w:val="left" w:pos="6120"/>
        </w:tabs>
        <w:rPr>
          <w:rFonts w:ascii="Times New Roman" w:hAnsi="Times New Roman" w:cs="Times New Roman"/>
          <w:color w:val="000000" w:themeColor="text1"/>
          <w:sz w:val="24"/>
          <w:szCs w:val="24"/>
        </w:rPr>
      </w:pPr>
    </w:p>
    <w:p w14:paraId="3317E6F7" w14:textId="370468F3" w:rsidR="0042468F" w:rsidRPr="00E53425" w:rsidRDefault="0042468F" w:rsidP="00645E31">
      <w:pPr>
        <w:pStyle w:val="NormalText"/>
        <w:tabs>
          <w:tab w:val="left" w:pos="360"/>
          <w:tab w:val="left" w:pos="1080"/>
          <w:tab w:val="left" w:pos="1440"/>
          <w:tab w:val="left" w:pos="2440"/>
          <w:tab w:val="left" w:pos="3600"/>
          <w:tab w:val="left" w:pos="4680"/>
          <w:tab w:val="left" w:pos="6120"/>
        </w:tabs>
        <w:rPr>
          <w:rFonts w:ascii="Times New Roman" w:hAnsi="Times New Roman" w:cs="Times New Roman"/>
          <w:color w:val="000000" w:themeColor="text1"/>
          <w:sz w:val="24"/>
          <w:szCs w:val="24"/>
        </w:rPr>
      </w:pPr>
    </w:p>
    <w:sectPr w:rsidR="0042468F" w:rsidRPr="00E53425">
      <w:headerReference w:type="default" r:id="rId13"/>
      <w:footerReference w:type="default" r:id="rId14"/>
      <w:pgSz w:w="12240" w:h="15840"/>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98B4CF" w14:textId="77777777" w:rsidR="005964FB" w:rsidRDefault="005964FB">
      <w:r>
        <w:separator/>
      </w:r>
    </w:p>
  </w:endnote>
  <w:endnote w:type="continuationSeparator" w:id="0">
    <w:p w14:paraId="742062ED" w14:textId="77777777" w:rsidR="005964FB" w:rsidRDefault="005964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Times">
    <w:panose1 w:val="02020603050405020304"/>
    <w:charset w:val="00"/>
    <w:family w:val="auto"/>
    <w:pitch w:val="variable"/>
    <w:sig w:usb0="00000003" w:usb1="00000000" w:usb2="00000000" w:usb3="00000000" w:csb0="00000001" w:csb1="00000000"/>
  </w:font>
  <w:font w:name="Apple SD 산돌고딕 Neo">
    <w:altName w:val="Arial Unicode MS"/>
    <w:charset w:val="81"/>
    <w:family w:val="auto"/>
    <w:pitch w:val="variable"/>
    <w:sig w:usb0="00000203" w:usb1="29D72C10" w:usb2="00000010" w:usb3="00000000" w:csb0="00280005"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9EBD98" w14:textId="77777777" w:rsidR="0066516E" w:rsidRDefault="0066516E">
    <w:pPr>
      <w:pStyle w:val="a5"/>
      <w:tabs>
        <w:tab w:val="clear" w:pos="4320"/>
        <w:tab w:val="clear" w:pos="8640"/>
        <w:tab w:val="center" w:pos="5040"/>
        <w:tab w:val="right" w:pos="9900"/>
      </w:tabs>
    </w:pPr>
    <w:r>
      <w:tab/>
    </w:r>
    <w:r>
      <w:rPr>
        <w:rStyle w:val="a6"/>
      </w:rPr>
      <w:fldChar w:fldCharType="begin"/>
    </w:r>
    <w:r>
      <w:rPr>
        <w:rStyle w:val="a6"/>
      </w:rPr>
      <w:instrText xml:space="preserve"> PAGE </w:instrText>
    </w:r>
    <w:r>
      <w:rPr>
        <w:rStyle w:val="a6"/>
      </w:rPr>
      <w:fldChar w:fldCharType="separate"/>
    </w:r>
    <w:r w:rsidR="001B19AA">
      <w:rPr>
        <w:rStyle w:val="a6"/>
        <w:noProof/>
      </w:rPr>
      <w:t>2</w:t>
    </w:r>
    <w:r>
      <w:rPr>
        <w:rStyle w:val="a6"/>
      </w:rPr>
      <w:fldChar w:fldCharType="end"/>
    </w:r>
    <w:r>
      <w:rPr>
        <w:rStyle w:val="a6"/>
      </w:rPr>
      <w:t>/</w:t>
    </w:r>
    <w:r>
      <w:rPr>
        <w:rStyle w:val="a6"/>
      </w:rPr>
      <w:fldChar w:fldCharType="begin"/>
    </w:r>
    <w:r>
      <w:rPr>
        <w:rStyle w:val="a6"/>
      </w:rPr>
      <w:instrText xml:space="preserve"> NUMPAGES </w:instrText>
    </w:r>
    <w:r>
      <w:rPr>
        <w:rStyle w:val="a6"/>
      </w:rPr>
      <w:fldChar w:fldCharType="separate"/>
    </w:r>
    <w:r w:rsidR="001B19AA">
      <w:rPr>
        <w:rStyle w:val="a6"/>
        <w:noProof/>
      </w:rPr>
      <w:t>4</w:t>
    </w:r>
    <w:r>
      <w:rPr>
        <w:rStyle w:val="a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AA7986" w14:textId="77777777" w:rsidR="005964FB" w:rsidRDefault="005964FB">
      <w:r>
        <w:separator/>
      </w:r>
    </w:p>
  </w:footnote>
  <w:footnote w:type="continuationSeparator" w:id="0">
    <w:p w14:paraId="32768D08" w14:textId="77777777" w:rsidR="005964FB" w:rsidRDefault="005964F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478DD7" w14:textId="3A359100" w:rsidR="0066516E" w:rsidRDefault="0066516E" w:rsidP="00804E8A">
    <w:pPr>
      <w:pStyle w:val="a4"/>
      <w:tabs>
        <w:tab w:val="clear" w:pos="8640"/>
        <w:tab w:val="left" w:pos="1160"/>
        <w:tab w:val="right" w:pos="990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F8E283C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89"/>
    <w:multiLevelType w:val="singleLevel"/>
    <w:tmpl w:val="E884AAF0"/>
    <w:lvl w:ilvl="0">
      <w:start w:val="1"/>
      <w:numFmt w:val="bullet"/>
      <w:pStyle w:val="a"/>
      <w:lvlText w:val=""/>
      <w:lvlJc w:val="left"/>
      <w:pPr>
        <w:tabs>
          <w:tab w:val="num" w:pos="360"/>
        </w:tabs>
        <w:ind w:left="360" w:hanging="360"/>
      </w:pPr>
      <w:rPr>
        <w:rFonts w:ascii="Symbol" w:hAnsi="Symbol" w:hint="default"/>
      </w:rPr>
    </w:lvl>
  </w:abstractNum>
  <w:abstractNum w:abstractNumId="2">
    <w:nsid w:val="036F6314"/>
    <w:multiLevelType w:val="hybridMultilevel"/>
    <w:tmpl w:val="7B1455A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C8658A"/>
    <w:multiLevelType w:val="hybridMultilevel"/>
    <w:tmpl w:val="470AC976"/>
    <w:lvl w:ilvl="0" w:tplc="C2FCBDB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96F1113"/>
    <w:multiLevelType w:val="hybridMultilevel"/>
    <w:tmpl w:val="64906B5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F41889"/>
    <w:multiLevelType w:val="multilevel"/>
    <w:tmpl w:val="4A0C1A7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0C6375B4"/>
    <w:multiLevelType w:val="hybridMultilevel"/>
    <w:tmpl w:val="A632585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CF12E77"/>
    <w:multiLevelType w:val="hybridMultilevel"/>
    <w:tmpl w:val="F04C1EC8"/>
    <w:lvl w:ilvl="0" w:tplc="C2FCBDB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2811A0F"/>
    <w:multiLevelType w:val="hybridMultilevel"/>
    <w:tmpl w:val="D60AC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6556248"/>
    <w:multiLevelType w:val="hybridMultilevel"/>
    <w:tmpl w:val="66C05050"/>
    <w:lvl w:ilvl="0" w:tplc="C2FCBDB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16557C01"/>
    <w:multiLevelType w:val="hybridMultilevel"/>
    <w:tmpl w:val="1EFAC952"/>
    <w:lvl w:ilvl="0" w:tplc="4744526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A555966"/>
    <w:multiLevelType w:val="hybridMultilevel"/>
    <w:tmpl w:val="AC20D388"/>
    <w:lvl w:ilvl="0" w:tplc="9B384E0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A5A27F7"/>
    <w:multiLevelType w:val="hybridMultilevel"/>
    <w:tmpl w:val="D682B6D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B01357B"/>
    <w:multiLevelType w:val="hybridMultilevel"/>
    <w:tmpl w:val="0FC08384"/>
    <w:lvl w:ilvl="0" w:tplc="F6AEFF7E">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1B5C547C"/>
    <w:multiLevelType w:val="hybridMultilevel"/>
    <w:tmpl w:val="510EEAE2"/>
    <w:lvl w:ilvl="0" w:tplc="CF38218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20273884"/>
    <w:multiLevelType w:val="hybridMultilevel"/>
    <w:tmpl w:val="DB783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6717774"/>
    <w:multiLevelType w:val="hybridMultilevel"/>
    <w:tmpl w:val="DCBA689C"/>
    <w:lvl w:ilvl="0" w:tplc="0409000F">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841758E"/>
    <w:multiLevelType w:val="hybridMultilevel"/>
    <w:tmpl w:val="4A0C1A7C"/>
    <w:lvl w:ilvl="0" w:tplc="0409000F">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AF07213"/>
    <w:multiLevelType w:val="hybridMultilevel"/>
    <w:tmpl w:val="06C8685C"/>
    <w:lvl w:ilvl="0" w:tplc="C2FCBDB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2B550FC8"/>
    <w:multiLevelType w:val="hybridMultilevel"/>
    <w:tmpl w:val="2EA615E6"/>
    <w:lvl w:ilvl="0" w:tplc="C2FCBDB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2C9176CF"/>
    <w:multiLevelType w:val="hybridMultilevel"/>
    <w:tmpl w:val="BA8889B4"/>
    <w:lvl w:ilvl="0" w:tplc="7466D36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DBD7812"/>
    <w:multiLevelType w:val="hybridMultilevel"/>
    <w:tmpl w:val="6AC228F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27A2BD0"/>
    <w:multiLevelType w:val="hybridMultilevel"/>
    <w:tmpl w:val="81145FDC"/>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3D0B0EF6"/>
    <w:multiLevelType w:val="hybridMultilevel"/>
    <w:tmpl w:val="D28028DA"/>
    <w:lvl w:ilvl="0" w:tplc="EA8CA9F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D675269"/>
    <w:multiLevelType w:val="hybridMultilevel"/>
    <w:tmpl w:val="AB94D08C"/>
    <w:lvl w:ilvl="0" w:tplc="C2FCBDB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407766D2"/>
    <w:multiLevelType w:val="hybridMultilevel"/>
    <w:tmpl w:val="2C4E38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55C227A"/>
    <w:multiLevelType w:val="hybridMultilevel"/>
    <w:tmpl w:val="CEDC52E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AD474AA"/>
    <w:multiLevelType w:val="hybridMultilevel"/>
    <w:tmpl w:val="CB7835A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nsid w:val="4BB46CE9"/>
    <w:multiLevelType w:val="hybridMultilevel"/>
    <w:tmpl w:val="FADC5840"/>
    <w:lvl w:ilvl="0" w:tplc="6A2A25F2">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4E1E206B"/>
    <w:multiLevelType w:val="hybridMultilevel"/>
    <w:tmpl w:val="893EB3AC"/>
    <w:lvl w:ilvl="0" w:tplc="78943AB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4FF40A6E"/>
    <w:multiLevelType w:val="hybridMultilevel"/>
    <w:tmpl w:val="856E5FA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15A40EE"/>
    <w:multiLevelType w:val="hybridMultilevel"/>
    <w:tmpl w:val="3C5A911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2DE5288"/>
    <w:multiLevelType w:val="hybridMultilevel"/>
    <w:tmpl w:val="EE04904E"/>
    <w:lvl w:ilvl="0" w:tplc="C2FCBDB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53B04596"/>
    <w:multiLevelType w:val="hybridMultilevel"/>
    <w:tmpl w:val="825C9CCC"/>
    <w:lvl w:ilvl="0" w:tplc="C2FCBDB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5613706E"/>
    <w:multiLevelType w:val="hybridMultilevel"/>
    <w:tmpl w:val="FEC4289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8AB5E24"/>
    <w:multiLevelType w:val="hybridMultilevel"/>
    <w:tmpl w:val="CCA8C43E"/>
    <w:lvl w:ilvl="0" w:tplc="C2FCBDB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5A89017D"/>
    <w:multiLevelType w:val="hybridMultilevel"/>
    <w:tmpl w:val="91225738"/>
    <w:lvl w:ilvl="0" w:tplc="9B384E0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B6153E4"/>
    <w:multiLevelType w:val="hybridMultilevel"/>
    <w:tmpl w:val="126AE07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E10506C"/>
    <w:multiLevelType w:val="hybridMultilevel"/>
    <w:tmpl w:val="0AA830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22C0C80"/>
    <w:multiLevelType w:val="hybridMultilevel"/>
    <w:tmpl w:val="43B6192C"/>
    <w:lvl w:ilvl="0" w:tplc="983CAC0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68E27C07"/>
    <w:multiLevelType w:val="hybridMultilevel"/>
    <w:tmpl w:val="F2CC1D4A"/>
    <w:lvl w:ilvl="0" w:tplc="C2FCBDB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6DDF5C1D"/>
    <w:multiLevelType w:val="hybridMultilevel"/>
    <w:tmpl w:val="4142DBF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6DF758C1"/>
    <w:multiLevelType w:val="hybridMultilevel"/>
    <w:tmpl w:val="75B4FAC2"/>
    <w:lvl w:ilvl="0" w:tplc="94E83540">
      <w:start w:val="1"/>
      <w:numFmt w:val="upperLetter"/>
      <w:lvlText w:val="%1)"/>
      <w:lvlJc w:val="left"/>
      <w:pPr>
        <w:tabs>
          <w:tab w:val="num" w:pos="720"/>
        </w:tabs>
        <w:ind w:left="720" w:hanging="360"/>
      </w:pPr>
      <w:rPr>
        <w:rFonts w:ascii="Times New Roman" w:eastAsia="Malgun Gothic" w:hAnsi="Times New Roman" w:cs="Times New Roman"/>
      </w:rPr>
    </w:lvl>
    <w:lvl w:ilvl="1" w:tplc="31561C8E" w:tentative="1">
      <w:start w:val="1"/>
      <w:numFmt w:val="bullet"/>
      <w:lvlText w:val=""/>
      <w:lvlJc w:val="left"/>
      <w:pPr>
        <w:tabs>
          <w:tab w:val="num" w:pos="1440"/>
        </w:tabs>
        <w:ind w:left="1440" w:hanging="360"/>
      </w:pPr>
      <w:rPr>
        <w:rFonts w:ascii="Wingdings 2" w:hAnsi="Wingdings 2" w:hint="default"/>
      </w:rPr>
    </w:lvl>
    <w:lvl w:ilvl="2" w:tplc="D8801FFA" w:tentative="1">
      <w:start w:val="1"/>
      <w:numFmt w:val="bullet"/>
      <w:lvlText w:val=""/>
      <w:lvlJc w:val="left"/>
      <w:pPr>
        <w:tabs>
          <w:tab w:val="num" w:pos="2160"/>
        </w:tabs>
        <w:ind w:left="2160" w:hanging="360"/>
      </w:pPr>
      <w:rPr>
        <w:rFonts w:ascii="Wingdings 2" w:hAnsi="Wingdings 2" w:hint="default"/>
      </w:rPr>
    </w:lvl>
    <w:lvl w:ilvl="3" w:tplc="1AC08DC4" w:tentative="1">
      <w:start w:val="1"/>
      <w:numFmt w:val="bullet"/>
      <w:lvlText w:val=""/>
      <w:lvlJc w:val="left"/>
      <w:pPr>
        <w:tabs>
          <w:tab w:val="num" w:pos="2880"/>
        </w:tabs>
        <w:ind w:left="2880" w:hanging="360"/>
      </w:pPr>
      <w:rPr>
        <w:rFonts w:ascii="Wingdings 2" w:hAnsi="Wingdings 2" w:hint="default"/>
      </w:rPr>
    </w:lvl>
    <w:lvl w:ilvl="4" w:tplc="2D520B7C" w:tentative="1">
      <w:start w:val="1"/>
      <w:numFmt w:val="bullet"/>
      <w:lvlText w:val=""/>
      <w:lvlJc w:val="left"/>
      <w:pPr>
        <w:tabs>
          <w:tab w:val="num" w:pos="3600"/>
        </w:tabs>
        <w:ind w:left="3600" w:hanging="360"/>
      </w:pPr>
      <w:rPr>
        <w:rFonts w:ascii="Wingdings 2" w:hAnsi="Wingdings 2" w:hint="default"/>
      </w:rPr>
    </w:lvl>
    <w:lvl w:ilvl="5" w:tplc="10B4078C" w:tentative="1">
      <w:start w:val="1"/>
      <w:numFmt w:val="bullet"/>
      <w:lvlText w:val=""/>
      <w:lvlJc w:val="left"/>
      <w:pPr>
        <w:tabs>
          <w:tab w:val="num" w:pos="4320"/>
        </w:tabs>
        <w:ind w:left="4320" w:hanging="360"/>
      </w:pPr>
      <w:rPr>
        <w:rFonts w:ascii="Wingdings 2" w:hAnsi="Wingdings 2" w:hint="default"/>
      </w:rPr>
    </w:lvl>
    <w:lvl w:ilvl="6" w:tplc="F3080FBC" w:tentative="1">
      <w:start w:val="1"/>
      <w:numFmt w:val="bullet"/>
      <w:lvlText w:val=""/>
      <w:lvlJc w:val="left"/>
      <w:pPr>
        <w:tabs>
          <w:tab w:val="num" w:pos="5040"/>
        </w:tabs>
        <w:ind w:left="5040" w:hanging="360"/>
      </w:pPr>
      <w:rPr>
        <w:rFonts w:ascii="Wingdings 2" w:hAnsi="Wingdings 2" w:hint="default"/>
      </w:rPr>
    </w:lvl>
    <w:lvl w:ilvl="7" w:tplc="F57E83F4" w:tentative="1">
      <w:start w:val="1"/>
      <w:numFmt w:val="bullet"/>
      <w:lvlText w:val=""/>
      <w:lvlJc w:val="left"/>
      <w:pPr>
        <w:tabs>
          <w:tab w:val="num" w:pos="5760"/>
        </w:tabs>
        <w:ind w:left="5760" w:hanging="360"/>
      </w:pPr>
      <w:rPr>
        <w:rFonts w:ascii="Wingdings 2" w:hAnsi="Wingdings 2" w:hint="default"/>
      </w:rPr>
    </w:lvl>
    <w:lvl w:ilvl="8" w:tplc="9C48130A" w:tentative="1">
      <w:start w:val="1"/>
      <w:numFmt w:val="bullet"/>
      <w:lvlText w:val=""/>
      <w:lvlJc w:val="left"/>
      <w:pPr>
        <w:tabs>
          <w:tab w:val="num" w:pos="6480"/>
        </w:tabs>
        <w:ind w:left="6480" w:hanging="360"/>
      </w:pPr>
      <w:rPr>
        <w:rFonts w:ascii="Wingdings 2" w:hAnsi="Wingdings 2" w:hint="default"/>
      </w:rPr>
    </w:lvl>
  </w:abstractNum>
  <w:abstractNum w:abstractNumId="43">
    <w:nsid w:val="6E65635C"/>
    <w:multiLevelType w:val="hybridMultilevel"/>
    <w:tmpl w:val="2838596E"/>
    <w:lvl w:ilvl="0" w:tplc="4E0A377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nsid w:val="71C56F59"/>
    <w:multiLevelType w:val="hybridMultilevel"/>
    <w:tmpl w:val="DF6E258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7A65C37"/>
    <w:multiLevelType w:val="hybridMultilevel"/>
    <w:tmpl w:val="090EB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B3E54F2"/>
    <w:multiLevelType w:val="hybridMultilevel"/>
    <w:tmpl w:val="058E9BC8"/>
    <w:lvl w:ilvl="0" w:tplc="C2FCBDB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nsid w:val="7E5302BF"/>
    <w:multiLevelType w:val="hybridMultilevel"/>
    <w:tmpl w:val="EC66C766"/>
    <w:lvl w:ilvl="0" w:tplc="F3FCD1DE">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nsid w:val="7E7A68B3"/>
    <w:multiLevelType w:val="hybridMultilevel"/>
    <w:tmpl w:val="F602316E"/>
    <w:lvl w:ilvl="0" w:tplc="C2FCBDB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9">
    <w:nsid w:val="7EBC53E8"/>
    <w:multiLevelType w:val="hybridMultilevel"/>
    <w:tmpl w:val="4A0C1A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7"/>
  </w:num>
  <w:num w:numId="3">
    <w:abstractNumId w:val="47"/>
  </w:num>
  <w:num w:numId="4">
    <w:abstractNumId w:val="39"/>
  </w:num>
  <w:num w:numId="5">
    <w:abstractNumId w:val="29"/>
  </w:num>
  <w:num w:numId="6">
    <w:abstractNumId w:val="13"/>
  </w:num>
  <w:num w:numId="7">
    <w:abstractNumId w:val="43"/>
  </w:num>
  <w:num w:numId="8">
    <w:abstractNumId w:val="14"/>
  </w:num>
  <w:num w:numId="9">
    <w:abstractNumId w:val="1"/>
  </w:num>
  <w:num w:numId="10">
    <w:abstractNumId w:val="18"/>
  </w:num>
  <w:num w:numId="11">
    <w:abstractNumId w:val="3"/>
  </w:num>
  <w:num w:numId="12">
    <w:abstractNumId w:val="9"/>
  </w:num>
  <w:num w:numId="13">
    <w:abstractNumId w:val="33"/>
  </w:num>
  <w:num w:numId="14">
    <w:abstractNumId w:val="19"/>
  </w:num>
  <w:num w:numId="15">
    <w:abstractNumId w:val="24"/>
  </w:num>
  <w:num w:numId="16">
    <w:abstractNumId w:val="32"/>
  </w:num>
  <w:num w:numId="17">
    <w:abstractNumId w:val="35"/>
  </w:num>
  <w:num w:numId="18">
    <w:abstractNumId w:val="48"/>
  </w:num>
  <w:num w:numId="19">
    <w:abstractNumId w:val="40"/>
  </w:num>
  <w:num w:numId="20">
    <w:abstractNumId w:val="46"/>
  </w:num>
  <w:num w:numId="21">
    <w:abstractNumId w:val="41"/>
  </w:num>
  <w:num w:numId="22">
    <w:abstractNumId w:val="26"/>
  </w:num>
  <w:num w:numId="23">
    <w:abstractNumId w:val="12"/>
  </w:num>
  <w:num w:numId="24">
    <w:abstractNumId w:val="38"/>
  </w:num>
  <w:num w:numId="25">
    <w:abstractNumId w:val="49"/>
  </w:num>
  <w:num w:numId="26">
    <w:abstractNumId w:val="17"/>
  </w:num>
  <w:num w:numId="27">
    <w:abstractNumId w:val="5"/>
  </w:num>
  <w:num w:numId="28">
    <w:abstractNumId w:val="2"/>
  </w:num>
  <w:num w:numId="29">
    <w:abstractNumId w:val="30"/>
  </w:num>
  <w:num w:numId="30">
    <w:abstractNumId w:val="31"/>
  </w:num>
  <w:num w:numId="31">
    <w:abstractNumId w:val="44"/>
  </w:num>
  <w:num w:numId="32">
    <w:abstractNumId w:val="25"/>
  </w:num>
  <w:num w:numId="33">
    <w:abstractNumId w:val="4"/>
  </w:num>
  <w:num w:numId="34">
    <w:abstractNumId w:val="6"/>
  </w:num>
  <w:num w:numId="35">
    <w:abstractNumId w:val="22"/>
  </w:num>
  <w:num w:numId="36">
    <w:abstractNumId w:val="34"/>
  </w:num>
  <w:num w:numId="37">
    <w:abstractNumId w:val="37"/>
  </w:num>
  <w:num w:numId="38">
    <w:abstractNumId w:val="16"/>
  </w:num>
  <w:num w:numId="39">
    <w:abstractNumId w:val="45"/>
  </w:num>
  <w:num w:numId="40">
    <w:abstractNumId w:val="8"/>
  </w:num>
  <w:num w:numId="41">
    <w:abstractNumId w:val="15"/>
  </w:num>
  <w:num w:numId="42">
    <w:abstractNumId w:val="28"/>
  </w:num>
  <w:num w:numId="43">
    <w:abstractNumId w:val="42"/>
  </w:num>
  <w:num w:numId="44">
    <w:abstractNumId w:val="36"/>
  </w:num>
  <w:num w:numId="45">
    <w:abstractNumId w:val="10"/>
  </w:num>
  <w:num w:numId="46">
    <w:abstractNumId w:val="21"/>
  </w:num>
  <w:num w:numId="47">
    <w:abstractNumId w:val="23"/>
  </w:num>
  <w:num w:numId="48">
    <w:abstractNumId w:val="20"/>
  </w:num>
  <w:num w:numId="49">
    <w:abstractNumId w:val="11"/>
  </w:num>
  <w:num w:numId="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activeWritingStyle w:appName="MSWord" w:lang="en-US" w:vendorID="64" w:dllVersion="131077" w:nlCheck="1" w:checkStyle="1"/>
  <w:activeWritingStyle w:appName="MSWord" w:lang="fr-FR"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fill="f" fillcolor="white" stroke="f">
      <v:fill color="white" on="f"/>
      <v:stroke weight=".5pt" on="f"/>
      <v:textbox inset="0,0,0,0"/>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1014"/>
    <w:rsid w:val="00005552"/>
    <w:rsid w:val="00006F9B"/>
    <w:rsid w:val="000167F3"/>
    <w:rsid w:val="00017D4E"/>
    <w:rsid w:val="00022E43"/>
    <w:rsid w:val="00032270"/>
    <w:rsid w:val="00032D12"/>
    <w:rsid w:val="00036332"/>
    <w:rsid w:val="00040833"/>
    <w:rsid w:val="000474AE"/>
    <w:rsid w:val="000479E5"/>
    <w:rsid w:val="000653FC"/>
    <w:rsid w:val="00067F42"/>
    <w:rsid w:val="0007184D"/>
    <w:rsid w:val="00080992"/>
    <w:rsid w:val="00082D10"/>
    <w:rsid w:val="00085712"/>
    <w:rsid w:val="00091F69"/>
    <w:rsid w:val="000A2A5A"/>
    <w:rsid w:val="000A6549"/>
    <w:rsid w:val="000B2BB0"/>
    <w:rsid w:val="000B41DE"/>
    <w:rsid w:val="000B58B7"/>
    <w:rsid w:val="000B76F0"/>
    <w:rsid w:val="000B7785"/>
    <w:rsid w:val="000D3160"/>
    <w:rsid w:val="000D7D9F"/>
    <w:rsid w:val="000E17B8"/>
    <w:rsid w:val="000E2DF1"/>
    <w:rsid w:val="000F1E16"/>
    <w:rsid w:val="00102FBC"/>
    <w:rsid w:val="001111E3"/>
    <w:rsid w:val="00111334"/>
    <w:rsid w:val="00123107"/>
    <w:rsid w:val="00127D5C"/>
    <w:rsid w:val="001300A0"/>
    <w:rsid w:val="001362E8"/>
    <w:rsid w:val="00140B46"/>
    <w:rsid w:val="001455D0"/>
    <w:rsid w:val="00146795"/>
    <w:rsid w:val="001563BF"/>
    <w:rsid w:val="00160A0F"/>
    <w:rsid w:val="0017716B"/>
    <w:rsid w:val="001810BE"/>
    <w:rsid w:val="001A24A2"/>
    <w:rsid w:val="001B19AA"/>
    <w:rsid w:val="001B699A"/>
    <w:rsid w:val="001B766E"/>
    <w:rsid w:val="001C0115"/>
    <w:rsid w:val="001D3616"/>
    <w:rsid w:val="001E626E"/>
    <w:rsid w:val="001F2B75"/>
    <w:rsid w:val="001F3E03"/>
    <w:rsid w:val="00203B37"/>
    <w:rsid w:val="002055BF"/>
    <w:rsid w:val="002061DB"/>
    <w:rsid w:val="00211067"/>
    <w:rsid w:val="00214618"/>
    <w:rsid w:val="002150F8"/>
    <w:rsid w:val="00222D02"/>
    <w:rsid w:val="0022375B"/>
    <w:rsid w:val="00257887"/>
    <w:rsid w:val="00267C24"/>
    <w:rsid w:val="0027005C"/>
    <w:rsid w:val="00283A4B"/>
    <w:rsid w:val="0029334B"/>
    <w:rsid w:val="00295E9C"/>
    <w:rsid w:val="00296F7E"/>
    <w:rsid w:val="002A2D50"/>
    <w:rsid w:val="002A3010"/>
    <w:rsid w:val="002A3934"/>
    <w:rsid w:val="002B20F0"/>
    <w:rsid w:val="002B4CEE"/>
    <w:rsid w:val="002D407A"/>
    <w:rsid w:val="002D4D8A"/>
    <w:rsid w:val="002F0B31"/>
    <w:rsid w:val="002F4928"/>
    <w:rsid w:val="00303BF0"/>
    <w:rsid w:val="00306412"/>
    <w:rsid w:val="00315729"/>
    <w:rsid w:val="00317EA2"/>
    <w:rsid w:val="003239FA"/>
    <w:rsid w:val="003260BB"/>
    <w:rsid w:val="003264ED"/>
    <w:rsid w:val="0034392E"/>
    <w:rsid w:val="00346221"/>
    <w:rsid w:val="00346CDF"/>
    <w:rsid w:val="003525E1"/>
    <w:rsid w:val="00365314"/>
    <w:rsid w:val="003726A6"/>
    <w:rsid w:val="00375183"/>
    <w:rsid w:val="003824A5"/>
    <w:rsid w:val="00387EAA"/>
    <w:rsid w:val="0039363B"/>
    <w:rsid w:val="00393FDD"/>
    <w:rsid w:val="00394B4A"/>
    <w:rsid w:val="00395C66"/>
    <w:rsid w:val="00397355"/>
    <w:rsid w:val="003A18E0"/>
    <w:rsid w:val="003A2503"/>
    <w:rsid w:val="003A36EE"/>
    <w:rsid w:val="003B1DE1"/>
    <w:rsid w:val="003C2E3D"/>
    <w:rsid w:val="003D78BC"/>
    <w:rsid w:val="003E4036"/>
    <w:rsid w:val="003F15F8"/>
    <w:rsid w:val="00401564"/>
    <w:rsid w:val="004070B1"/>
    <w:rsid w:val="00416A66"/>
    <w:rsid w:val="00420EA7"/>
    <w:rsid w:val="0042440D"/>
    <w:rsid w:val="0042468F"/>
    <w:rsid w:val="00443915"/>
    <w:rsid w:val="004443A7"/>
    <w:rsid w:val="00453E42"/>
    <w:rsid w:val="00453E7B"/>
    <w:rsid w:val="004563E9"/>
    <w:rsid w:val="00462520"/>
    <w:rsid w:val="00464BB3"/>
    <w:rsid w:val="00470CB1"/>
    <w:rsid w:val="00475737"/>
    <w:rsid w:val="00485E21"/>
    <w:rsid w:val="004A6354"/>
    <w:rsid w:val="004A6971"/>
    <w:rsid w:val="004B308B"/>
    <w:rsid w:val="004C169A"/>
    <w:rsid w:val="004C2D4A"/>
    <w:rsid w:val="004C4B9B"/>
    <w:rsid w:val="004D35F7"/>
    <w:rsid w:val="004D4A8E"/>
    <w:rsid w:val="004E25C7"/>
    <w:rsid w:val="004E2EF8"/>
    <w:rsid w:val="00510EDF"/>
    <w:rsid w:val="00514D7C"/>
    <w:rsid w:val="00523917"/>
    <w:rsid w:val="005257F8"/>
    <w:rsid w:val="00530745"/>
    <w:rsid w:val="0053393A"/>
    <w:rsid w:val="005349D3"/>
    <w:rsid w:val="0054265D"/>
    <w:rsid w:val="00542A62"/>
    <w:rsid w:val="00553E39"/>
    <w:rsid w:val="00556944"/>
    <w:rsid w:val="00556A6A"/>
    <w:rsid w:val="00561EBF"/>
    <w:rsid w:val="00565094"/>
    <w:rsid w:val="005732E7"/>
    <w:rsid w:val="005812C9"/>
    <w:rsid w:val="00590B14"/>
    <w:rsid w:val="00592242"/>
    <w:rsid w:val="00594AE5"/>
    <w:rsid w:val="005964FB"/>
    <w:rsid w:val="005A7D0A"/>
    <w:rsid w:val="005B2A23"/>
    <w:rsid w:val="005C426E"/>
    <w:rsid w:val="005C609F"/>
    <w:rsid w:val="005C788F"/>
    <w:rsid w:val="005D4481"/>
    <w:rsid w:val="005D7233"/>
    <w:rsid w:val="005E1E5C"/>
    <w:rsid w:val="005F4F2F"/>
    <w:rsid w:val="005F762F"/>
    <w:rsid w:val="00614614"/>
    <w:rsid w:val="006150C7"/>
    <w:rsid w:val="006203A0"/>
    <w:rsid w:val="00622AD3"/>
    <w:rsid w:val="006323EF"/>
    <w:rsid w:val="00645268"/>
    <w:rsid w:val="00645E31"/>
    <w:rsid w:val="00652648"/>
    <w:rsid w:val="00653163"/>
    <w:rsid w:val="00662EE5"/>
    <w:rsid w:val="0066516E"/>
    <w:rsid w:val="00670B5A"/>
    <w:rsid w:val="00676AF3"/>
    <w:rsid w:val="00684DF4"/>
    <w:rsid w:val="006949C6"/>
    <w:rsid w:val="006A454C"/>
    <w:rsid w:val="006A4ED7"/>
    <w:rsid w:val="006A5EDF"/>
    <w:rsid w:val="006A7FA2"/>
    <w:rsid w:val="006B0244"/>
    <w:rsid w:val="006B253F"/>
    <w:rsid w:val="006B6B39"/>
    <w:rsid w:val="006C2F42"/>
    <w:rsid w:val="006D4574"/>
    <w:rsid w:val="006E44C7"/>
    <w:rsid w:val="006E4A47"/>
    <w:rsid w:val="006F259C"/>
    <w:rsid w:val="006F517C"/>
    <w:rsid w:val="007201B0"/>
    <w:rsid w:val="00722946"/>
    <w:rsid w:val="00726581"/>
    <w:rsid w:val="0073009A"/>
    <w:rsid w:val="00734D18"/>
    <w:rsid w:val="00744873"/>
    <w:rsid w:val="00746E33"/>
    <w:rsid w:val="007500E4"/>
    <w:rsid w:val="00756B88"/>
    <w:rsid w:val="0075747F"/>
    <w:rsid w:val="007623CB"/>
    <w:rsid w:val="0076380A"/>
    <w:rsid w:val="00774D6F"/>
    <w:rsid w:val="00777D92"/>
    <w:rsid w:val="00780832"/>
    <w:rsid w:val="0078445E"/>
    <w:rsid w:val="00784C0E"/>
    <w:rsid w:val="007960C1"/>
    <w:rsid w:val="007A052B"/>
    <w:rsid w:val="007A2BFE"/>
    <w:rsid w:val="007B5358"/>
    <w:rsid w:val="007B5FBE"/>
    <w:rsid w:val="007C3772"/>
    <w:rsid w:val="007C68F8"/>
    <w:rsid w:val="007E5144"/>
    <w:rsid w:val="007E6EB1"/>
    <w:rsid w:val="00801354"/>
    <w:rsid w:val="00804E8A"/>
    <w:rsid w:val="0081152A"/>
    <w:rsid w:val="00816E53"/>
    <w:rsid w:val="00817506"/>
    <w:rsid w:val="00830D02"/>
    <w:rsid w:val="008347BC"/>
    <w:rsid w:val="00836D3F"/>
    <w:rsid w:val="00847335"/>
    <w:rsid w:val="008777F5"/>
    <w:rsid w:val="008825F3"/>
    <w:rsid w:val="008839F1"/>
    <w:rsid w:val="00883F63"/>
    <w:rsid w:val="00886229"/>
    <w:rsid w:val="00892F26"/>
    <w:rsid w:val="008961EA"/>
    <w:rsid w:val="008977BB"/>
    <w:rsid w:val="008A0235"/>
    <w:rsid w:val="008C3011"/>
    <w:rsid w:val="008E4243"/>
    <w:rsid w:val="008E512D"/>
    <w:rsid w:val="008E72EC"/>
    <w:rsid w:val="008F0E34"/>
    <w:rsid w:val="008F4F2A"/>
    <w:rsid w:val="00902620"/>
    <w:rsid w:val="0091345B"/>
    <w:rsid w:val="00915171"/>
    <w:rsid w:val="0092115C"/>
    <w:rsid w:val="00934EE5"/>
    <w:rsid w:val="00937988"/>
    <w:rsid w:val="00951C17"/>
    <w:rsid w:val="00953595"/>
    <w:rsid w:val="00955D7C"/>
    <w:rsid w:val="00957410"/>
    <w:rsid w:val="0095784E"/>
    <w:rsid w:val="00963078"/>
    <w:rsid w:val="00964852"/>
    <w:rsid w:val="009674DF"/>
    <w:rsid w:val="00972629"/>
    <w:rsid w:val="00986D42"/>
    <w:rsid w:val="009A1A6C"/>
    <w:rsid w:val="009B1AD3"/>
    <w:rsid w:val="009B39E3"/>
    <w:rsid w:val="009B7E99"/>
    <w:rsid w:val="009C3B52"/>
    <w:rsid w:val="009C3B9E"/>
    <w:rsid w:val="009C635B"/>
    <w:rsid w:val="009D203F"/>
    <w:rsid w:val="009F31A0"/>
    <w:rsid w:val="00A13738"/>
    <w:rsid w:val="00A1578C"/>
    <w:rsid w:val="00A24744"/>
    <w:rsid w:val="00A26502"/>
    <w:rsid w:val="00A30AEB"/>
    <w:rsid w:val="00A414BD"/>
    <w:rsid w:val="00A4756E"/>
    <w:rsid w:val="00A60E9A"/>
    <w:rsid w:val="00A61570"/>
    <w:rsid w:val="00A62B67"/>
    <w:rsid w:val="00A630DE"/>
    <w:rsid w:val="00A64675"/>
    <w:rsid w:val="00A77992"/>
    <w:rsid w:val="00A82087"/>
    <w:rsid w:val="00A83B75"/>
    <w:rsid w:val="00A8781B"/>
    <w:rsid w:val="00A87A23"/>
    <w:rsid w:val="00A94BCA"/>
    <w:rsid w:val="00AA2C61"/>
    <w:rsid w:val="00AA3840"/>
    <w:rsid w:val="00AA3E4A"/>
    <w:rsid w:val="00AB2954"/>
    <w:rsid w:val="00AC14C4"/>
    <w:rsid w:val="00AC452A"/>
    <w:rsid w:val="00AD00C4"/>
    <w:rsid w:val="00AD366C"/>
    <w:rsid w:val="00AE4882"/>
    <w:rsid w:val="00AE6A32"/>
    <w:rsid w:val="00B10CDA"/>
    <w:rsid w:val="00B12CA2"/>
    <w:rsid w:val="00B13B5D"/>
    <w:rsid w:val="00B24FB5"/>
    <w:rsid w:val="00B2653B"/>
    <w:rsid w:val="00B368E5"/>
    <w:rsid w:val="00B45924"/>
    <w:rsid w:val="00B527AC"/>
    <w:rsid w:val="00B6140C"/>
    <w:rsid w:val="00B67039"/>
    <w:rsid w:val="00B727E2"/>
    <w:rsid w:val="00B73DC3"/>
    <w:rsid w:val="00B91CEC"/>
    <w:rsid w:val="00B923DE"/>
    <w:rsid w:val="00BA1CD2"/>
    <w:rsid w:val="00BC058D"/>
    <w:rsid w:val="00BC280E"/>
    <w:rsid w:val="00BD6187"/>
    <w:rsid w:val="00BD658C"/>
    <w:rsid w:val="00BE7183"/>
    <w:rsid w:val="00BF3C96"/>
    <w:rsid w:val="00BF42FB"/>
    <w:rsid w:val="00BF45CD"/>
    <w:rsid w:val="00C04224"/>
    <w:rsid w:val="00C0552D"/>
    <w:rsid w:val="00C12777"/>
    <w:rsid w:val="00C13AA6"/>
    <w:rsid w:val="00C13DD8"/>
    <w:rsid w:val="00C165CE"/>
    <w:rsid w:val="00C300FE"/>
    <w:rsid w:val="00C33020"/>
    <w:rsid w:val="00C3502D"/>
    <w:rsid w:val="00C44245"/>
    <w:rsid w:val="00C70731"/>
    <w:rsid w:val="00C84948"/>
    <w:rsid w:val="00C86651"/>
    <w:rsid w:val="00C87A2D"/>
    <w:rsid w:val="00CA1C09"/>
    <w:rsid w:val="00CB35C5"/>
    <w:rsid w:val="00CC0A0F"/>
    <w:rsid w:val="00CC4A51"/>
    <w:rsid w:val="00CD4195"/>
    <w:rsid w:val="00CD5BD8"/>
    <w:rsid w:val="00CE197B"/>
    <w:rsid w:val="00CE41F9"/>
    <w:rsid w:val="00CE6FB7"/>
    <w:rsid w:val="00CF0280"/>
    <w:rsid w:val="00CF520C"/>
    <w:rsid w:val="00D02161"/>
    <w:rsid w:val="00D0238D"/>
    <w:rsid w:val="00D04311"/>
    <w:rsid w:val="00D06B9B"/>
    <w:rsid w:val="00D149E9"/>
    <w:rsid w:val="00D26F5C"/>
    <w:rsid w:val="00D309ED"/>
    <w:rsid w:val="00D345F3"/>
    <w:rsid w:val="00D3690B"/>
    <w:rsid w:val="00D41E5A"/>
    <w:rsid w:val="00D54684"/>
    <w:rsid w:val="00D56007"/>
    <w:rsid w:val="00D56144"/>
    <w:rsid w:val="00D608DB"/>
    <w:rsid w:val="00D7189B"/>
    <w:rsid w:val="00D83E6F"/>
    <w:rsid w:val="00D865C1"/>
    <w:rsid w:val="00DA71F2"/>
    <w:rsid w:val="00DB7330"/>
    <w:rsid w:val="00DD148F"/>
    <w:rsid w:val="00DD3A95"/>
    <w:rsid w:val="00DD4E09"/>
    <w:rsid w:val="00DD7DD2"/>
    <w:rsid w:val="00DD7F24"/>
    <w:rsid w:val="00E24F06"/>
    <w:rsid w:val="00E3759D"/>
    <w:rsid w:val="00E4164B"/>
    <w:rsid w:val="00E42956"/>
    <w:rsid w:val="00E461E7"/>
    <w:rsid w:val="00E53425"/>
    <w:rsid w:val="00E5551A"/>
    <w:rsid w:val="00E57D05"/>
    <w:rsid w:val="00E6101A"/>
    <w:rsid w:val="00E71848"/>
    <w:rsid w:val="00E83386"/>
    <w:rsid w:val="00E91014"/>
    <w:rsid w:val="00E930DF"/>
    <w:rsid w:val="00E951E5"/>
    <w:rsid w:val="00EA7DD2"/>
    <w:rsid w:val="00EB21FA"/>
    <w:rsid w:val="00EB5507"/>
    <w:rsid w:val="00EC4819"/>
    <w:rsid w:val="00EC4986"/>
    <w:rsid w:val="00EC4993"/>
    <w:rsid w:val="00EC6E9D"/>
    <w:rsid w:val="00ED7547"/>
    <w:rsid w:val="00EF493A"/>
    <w:rsid w:val="00EF640B"/>
    <w:rsid w:val="00F01938"/>
    <w:rsid w:val="00F0768E"/>
    <w:rsid w:val="00F11051"/>
    <w:rsid w:val="00F12347"/>
    <w:rsid w:val="00F1304D"/>
    <w:rsid w:val="00F15C34"/>
    <w:rsid w:val="00F2256C"/>
    <w:rsid w:val="00F56E24"/>
    <w:rsid w:val="00F60861"/>
    <w:rsid w:val="00F751E3"/>
    <w:rsid w:val="00F81753"/>
    <w:rsid w:val="00F879D9"/>
    <w:rsid w:val="00F90927"/>
    <w:rsid w:val="00F9104C"/>
    <w:rsid w:val="00F91EF5"/>
    <w:rsid w:val="00F97D22"/>
    <w:rsid w:val="00FA2538"/>
    <w:rsid w:val="00FB1E97"/>
    <w:rsid w:val="00FC381A"/>
    <w:rsid w:val="00FC7AFA"/>
    <w:rsid w:val="00FD5B58"/>
    <w:rsid w:val="00FD5E0C"/>
    <w:rsid w:val="00FE08E7"/>
    <w:rsid w:val="00FE32A1"/>
    <w:rsid w:val="00FF0D98"/>
    <w:rsid w:val="00FF3B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weight=".5pt" on="f"/>
      <v:textbox inset="0,0,0,0"/>
    </o:shapedefaults>
    <o:shapelayout v:ext="edit">
      <o:idmap v:ext="edit" data="1"/>
    </o:shapelayout>
  </w:shapeDefaults>
  <w:decimalSymbol w:val="."/>
  <w:listSeparator w:val=","/>
  <w14:docId w14:val="0296973E"/>
  <w14:defaultImageDpi w14:val="300"/>
  <w15:docId w15:val="{35C20FD9-DC68-4215-824B-ECC5997BA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algun Gothic"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Pr>
      <w:sz w:val="24"/>
      <w:szCs w:val="24"/>
    </w:rPr>
  </w:style>
  <w:style w:type="paragraph" w:styleId="1">
    <w:name w:val="heading 1"/>
    <w:basedOn w:val="a0"/>
    <w:next w:val="a0"/>
    <w:qFormat/>
    <w:pPr>
      <w:keepNext/>
      <w:jc w:val="center"/>
      <w:outlineLvl w:val="0"/>
    </w:pPr>
    <w:rPr>
      <w:b/>
      <w:bCs/>
      <w:sz w:val="28"/>
    </w:rPr>
  </w:style>
  <w:style w:type="paragraph" w:styleId="2">
    <w:name w:val="heading 2"/>
    <w:basedOn w:val="a0"/>
    <w:next w:val="a0"/>
    <w:qFormat/>
    <w:pPr>
      <w:keepNext/>
      <w:outlineLvl w:val="1"/>
    </w:pPr>
    <w:rPr>
      <w:sz w:val="28"/>
    </w:rPr>
  </w:style>
  <w:style w:type="paragraph" w:styleId="3">
    <w:name w:val="heading 3"/>
    <w:basedOn w:val="a0"/>
    <w:next w:val="a0"/>
    <w:qFormat/>
    <w:pPr>
      <w:keepNext/>
      <w:outlineLvl w:val="2"/>
    </w:pPr>
    <w:rPr>
      <w:u w:val="single"/>
    </w:rPr>
  </w:style>
  <w:style w:type="paragraph" w:styleId="4">
    <w:name w:val="heading 4"/>
    <w:basedOn w:val="a0"/>
    <w:next w:val="a0"/>
    <w:qFormat/>
    <w:pPr>
      <w:keepNext/>
      <w:spacing w:before="240" w:after="60"/>
      <w:outlineLvl w:val="3"/>
    </w:pPr>
    <w:rPr>
      <w:b/>
      <w:bCs/>
      <w:sz w:val="28"/>
      <w:szCs w:val="28"/>
    </w:rPr>
  </w:style>
  <w:style w:type="paragraph" w:styleId="5">
    <w:name w:val="heading 5"/>
    <w:basedOn w:val="a0"/>
    <w:next w:val="a0"/>
    <w:qFormat/>
    <w:pPr>
      <w:spacing w:before="240" w:after="60"/>
      <w:outlineLvl w:val="4"/>
    </w:pPr>
    <w:rPr>
      <w:b/>
      <w:bCs/>
      <w:i/>
      <w:iCs/>
      <w:sz w:val="26"/>
      <w:szCs w:val="26"/>
    </w:rPr>
  </w:style>
  <w:style w:type="paragraph" w:styleId="6">
    <w:name w:val="heading 6"/>
    <w:basedOn w:val="a0"/>
    <w:next w:val="a0"/>
    <w:qFormat/>
    <w:pPr>
      <w:spacing w:before="240" w:after="60"/>
      <w:outlineLvl w:val="5"/>
    </w:pPr>
    <w:rPr>
      <w:b/>
      <w:bCs/>
      <w:sz w:val="22"/>
      <w:szCs w:val="22"/>
    </w:rPr>
  </w:style>
  <w:style w:type="paragraph" w:styleId="7">
    <w:name w:val="heading 7"/>
    <w:basedOn w:val="a0"/>
    <w:next w:val="a0"/>
    <w:qFormat/>
    <w:pPr>
      <w:spacing w:before="240" w:after="60"/>
      <w:outlineLvl w:val="6"/>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semiHidden/>
    <w:pPr>
      <w:tabs>
        <w:tab w:val="center" w:pos="4320"/>
        <w:tab w:val="right" w:pos="8640"/>
      </w:tabs>
    </w:pPr>
  </w:style>
  <w:style w:type="paragraph" w:styleId="a5">
    <w:name w:val="footer"/>
    <w:basedOn w:val="a0"/>
    <w:semiHidden/>
    <w:pPr>
      <w:tabs>
        <w:tab w:val="center" w:pos="4320"/>
        <w:tab w:val="right" w:pos="8640"/>
      </w:tabs>
    </w:pPr>
  </w:style>
  <w:style w:type="character" w:styleId="a6">
    <w:name w:val="page number"/>
    <w:basedOn w:val="a1"/>
    <w:semiHidden/>
  </w:style>
  <w:style w:type="paragraph" w:styleId="a7">
    <w:name w:val="Balloon Text"/>
    <w:basedOn w:val="a0"/>
    <w:semiHidden/>
    <w:rPr>
      <w:rFonts w:ascii="Tahoma" w:hAnsi="Tahoma" w:cs="Tahoma"/>
      <w:sz w:val="16"/>
      <w:szCs w:val="16"/>
    </w:rPr>
  </w:style>
  <w:style w:type="paragraph" w:styleId="a8">
    <w:name w:val="Body Text Indent"/>
    <w:basedOn w:val="a0"/>
    <w:semiHidden/>
    <w:pPr>
      <w:ind w:left="360" w:hanging="360"/>
    </w:pPr>
  </w:style>
  <w:style w:type="paragraph" w:styleId="a9">
    <w:name w:val="List"/>
    <w:basedOn w:val="a0"/>
    <w:semiHidden/>
    <w:pPr>
      <w:ind w:left="360" w:hanging="360"/>
    </w:pPr>
  </w:style>
  <w:style w:type="paragraph" w:styleId="20">
    <w:name w:val="List 2"/>
    <w:basedOn w:val="a0"/>
    <w:semiHidden/>
    <w:pPr>
      <w:ind w:left="720" w:hanging="360"/>
    </w:pPr>
  </w:style>
  <w:style w:type="paragraph" w:styleId="30">
    <w:name w:val="List 3"/>
    <w:basedOn w:val="a0"/>
    <w:semiHidden/>
    <w:pPr>
      <w:ind w:left="1080" w:hanging="360"/>
    </w:pPr>
  </w:style>
  <w:style w:type="paragraph" w:styleId="aa">
    <w:name w:val="Date"/>
    <w:basedOn w:val="a0"/>
    <w:next w:val="a0"/>
    <w:semiHidden/>
  </w:style>
  <w:style w:type="paragraph" w:styleId="a">
    <w:name w:val="List Bullet"/>
    <w:basedOn w:val="a0"/>
    <w:semiHidden/>
    <w:pPr>
      <w:numPr>
        <w:numId w:val="9"/>
      </w:numPr>
    </w:pPr>
  </w:style>
  <w:style w:type="paragraph" w:styleId="ab">
    <w:name w:val="Body Text"/>
    <w:basedOn w:val="a0"/>
    <w:semiHidden/>
    <w:pPr>
      <w:spacing w:after="120"/>
    </w:pPr>
  </w:style>
  <w:style w:type="paragraph" w:styleId="ac">
    <w:name w:val="Body Text First Indent"/>
    <w:basedOn w:val="ab"/>
    <w:semiHidden/>
    <w:pPr>
      <w:ind w:firstLine="210"/>
    </w:pPr>
  </w:style>
  <w:style w:type="paragraph" w:styleId="21">
    <w:name w:val="Body Text First Indent 2"/>
    <w:basedOn w:val="a8"/>
    <w:semiHidden/>
    <w:pPr>
      <w:spacing w:after="120"/>
      <w:ind w:firstLine="210"/>
    </w:pPr>
  </w:style>
  <w:style w:type="character" w:styleId="ad">
    <w:name w:val="annotation reference"/>
    <w:semiHidden/>
    <w:rPr>
      <w:sz w:val="16"/>
      <w:szCs w:val="16"/>
    </w:rPr>
  </w:style>
  <w:style w:type="paragraph" w:styleId="ae">
    <w:name w:val="annotation text"/>
    <w:basedOn w:val="a0"/>
    <w:link w:val="Char"/>
    <w:semiHidden/>
    <w:rPr>
      <w:sz w:val="20"/>
      <w:szCs w:val="20"/>
    </w:rPr>
  </w:style>
  <w:style w:type="paragraph" w:styleId="af">
    <w:name w:val="annotation subject"/>
    <w:basedOn w:val="ae"/>
    <w:next w:val="ae"/>
    <w:link w:val="Char0"/>
    <w:uiPriority w:val="99"/>
    <w:semiHidden/>
    <w:unhideWhenUsed/>
    <w:rsid w:val="005D4E30"/>
    <w:rPr>
      <w:b/>
      <w:bCs/>
    </w:rPr>
  </w:style>
  <w:style w:type="character" w:customStyle="1" w:styleId="Char">
    <w:name w:val="批注文字 Char"/>
    <w:basedOn w:val="a1"/>
    <w:link w:val="ae"/>
    <w:semiHidden/>
    <w:rsid w:val="005D4E30"/>
  </w:style>
  <w:style w:type="character" w:customStyle="1" w:styleId="Char0">
    <w:name w:val="批注主题 Char"/>
    <w:basedOn w:val="Char"/>
    <w:link w:val="af"/>
    <w:rsid w:val="005D4E30"/>
  </w:style>
  <w:style w:type="table" w:styleId="af0">
    <w:name w:val="Table Grid"/>
    <w:basedOn w:val="a2"/>
    <w:uiPriority w:val="39"/>
    <w:rsid w:val="00974B2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nswer">
    <w:name w:val="answer"/>
    <w:basedOn w:val="a0"/>
    <w:qFormat/>
    <w:rsid w:val="00880AD4"/>
    <w:pPr>
      <w:shd w:val="clear" w:color="auto" w:fill="A6A6A6"/>
    </w:pPr>
  </w:style>
  <w:style w:type="paragraph" w:customStyle="1" w:styleId="Question">
    <w:name w:val="Question"/>
    <w:basedOn w:val="a0"/>
    <w:link w:val="QuestionChar"/>
    <w:qFormat/>
    <w:rsid w:val="008736E5"/>
  </w:style>
  <w:style w:type="paragraph" w:styleId="af1">
    <w:name w:val="caption"/>
    <w:basedOn w:val="a0"/>
    <w:next w:val="a0"/>
    <w:uiPriority w:val="35"/>
    <w:qFormat/>
    <w:rsid w:val="00627069"/>
    <w:rPr>
      <w:b/>
      <w:bCs/>
      <w:sz w:val="20"/>
      <w:szCs w:val="20"/>
    </w:rPr>
  </w:style>
  <w:style w:type="character" w:customStyle="1" w:styleId="QuestionChar">
    <w:name w:val="Question Char"/>
    <w:link w:val="Question"/>
    <w:rsid w:val="008736E5"/>
    <w:rPr>
      <w:sz w:val="24"/>
      <w:szCs w:val="24"/>
    </w:rPr>
  </w:style>
  <w:style w:type="paragraph" w:customStyle="1" w:styleId="NormalText">
    <w:name w:val="Normal Text"/>
    <w:rsid w:val="00973C71"/>
    <w:pPr>
      <w:widowControl w:val="0"/>
      <w:autoSpaceDE w:val="0"/>
      <w:autoSpaceDN w:val="0"/>
      <w:adjustRightInd w:val="0"/>
    </w:pPr>
    <w:rPr>
      <w:rFonts w:ascii="Palatino Linotype" w:eastAsia="Times New Roman" w:hAnsi="Palatino Linotype" w:cs="Palatino Linotype"/>
      <w:color w:val="000000"/>
    </w:rPr>
  </w:style>
  <w:style w:type="character" w:customStyle="1" w:styleId="apple-style-span">
    <w:name w:val="apple-style-span"/>
    <w:basedOn w:val="a1"/>
    <w:rsid w:val="00242090"/>
  </w:style>
  <w:style w:type="character" w:customStyle="1" w:styleId="apple-converted-space">
    <w:name w:val="apple-converted-space"/>
    <w:basedOn w:val="a1"/>
    <w:rsid w:val="00242090"/>
  </w:style>
  <w:style w:type="character" w:styleId="af2">
    <w:name w:val="Hyperlink"/>
    <w:uiPriority w:val="99"/>
    <w:rsid w:val="00242090"/>
    <w:rPr>
      <w:color w:val="0000FF"/>
      <w:u w:val="single"/>
    </w:rPr>
  </w:style>
  <w:style w:type="paragraph" w:styleId="af3">
    <w:name w:val="Normal (Web)"/>
    <w:basedOn w:val="a0"/>
    <w:uiPriority w:val="99"/>
    <w:rsid w:val="009516B4"/>
    <w:pPr>
      <w:spacing w:beforeLines="1" w:afterLines="1"/>
    </w:pPr>
    <w:rPr>
      <w:rFonts w:ascii="Times" w:hAnsi="Time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437029">
      <w:bodyDiv w:val="1"/>
      <w:marLeft w:val="0"/>
      <w:marRight w:val="0"/>
      <w:marTop w:val="0"/>
      <w:marBottom w:val="0"/>
      <w:divBdr>
        <w:top w:val="none" w:sz="0" w:space="0" w:color="auto"/>
        <w:left w:val="none" w:sz="0" w:space="0" w:color="auto"/>
        <w:bottom w:val="none" w:sz="0" w:space="0" w:color="auto"/>
        <w:right w:val="none" w:sz="0" w:space="0" w:color="auto"/>
      </w:divBdr>
    </w:div>
    <w:div w:id="110251396">
      <w:bodyDiv w:val="1"/>
      <w:marLeft w:val="0"/>
      <w:marRight w:val="0"/>
      <w:marTop w:val="0"/>
      <w:marBottom w:val="0"/>
      <w:divBdr>
        <w:top w:val="none" w:sz="0" w:space="0" w:color="auto"/>
        <w:left w:val="none" w:sz="0" w:space="0" w:color="auto"/>
        <w:bottom w:val="none" w:sz="0" w:space="0" w:color="auto"/>
        <w:right w:val="none" w:sz="0" w:space="0" w:color="auto"/>
      </w:divBdr>
    </w:div>
    <w:div w:id="213810946">
      <w:bodyDiv w:val="1"/>
      <w:marLeft w:val="0"/>
      <w:marRight w:val="0"/>
      <w:marTop w:val="0"/>
      <w:marBottom w:val="0"/>
      <w:divBdr>
        <w:top w:val="none" w:sz="0" w:space="0" w:color="auto"/>
        <w:left w:val="none" w:sz="0" w:space="0" w:color="auto"/>
        <w:bottom w:val="none" w:sz="0" w:space="0" w:color="auto"/>
        <w:right w:val="none" w:sz="0" w:space="0" w:color="auto"/>
      </w:divBdr>
      <w:divsChild>
        <w:div w:id="1164778885">
          <w:marLeft w:val="576"/>
          <w:marRight w:val="0"/>
          <w:marTop w:val="120"/>
          <w:marBottom w:val="0"/>
          <w:divBdr>
            <w:top w:val="none" w:sz="0" w:space="0" w:color="auto"/>
            <w:left w:val="none" w:sz="0" w:space="0" w:color="auto"/>
            <w:bottom w:val="none" w:sz="0" w:space="0" w:color="auto"/>
            <w:right w:val="none" w:sz="0" w:space="0" w:color="auto"/>
          </w:divBdr>
        </w:div>
      </w:divsChild>
    </w:div>
    <w:div w:id="214127430">
      <w:bodyDiv w:val="1"/>
      <w:marLeft w:val="0"/>
      <w:marRight w:val="0"/>
      <w:marTop w:val="0"/>
      <w:marBottom w:val="0"/>
      <w:divBdr>
        <w:top w:val="none" w:sz="0" w:space="0" w:color="auto"/>
        <w:left w:val="none" w:sz="0" w:space="0" w:color="auto"/>
        <w:bottom w:val="none" w:sz="0" w:space="0" w:color="auto"/>
        <w:right w:val="none" w:sz="0" w:space="0" w:color="auto"/>
      </w:divBdr>
    </w:div>
    <w:div w:id="313724065">
      <w:bodyDiv w:val="1"/>
      <w:marLeft w:val="0"/>
      <w:marRight w:val="0"/>
      <w:marTop w:val="0"/>
      <w:marBottom w:val="0"/>
      <w:divBdr>
        <w:top w:val="none" w:sz="0" w:space="0" w:color="auto"/>
        <w:left w:val="none" w:sz="0" w:space="0" w:color="auto"/>
        <w:bottom w:val="none" w:sz="0" w:space="0" w:color="auto"/>
        <w:right w:val="none" w:sz="0" w:space="0" w:color="auto"/>
      </w:divBdr>
      <w:divsChild>
        <w:div w:id="826243985">
          <w:marLeft w:val="576"/>
          <w:marRight w:val="0"/>
          <w:marTop w:val="120"/>
          <w:marBottom w:val="0"/>
          <w:divBdr>
            <w:top w:val="none" w:sz="0" w:space="0" w:color="auto"/>
            <w:left w:val="none" w:sz="0" w:space="0" w:color="auto"/>
            <w:bottom w:val="none" w:sz="0" w:space="0" w:color="auto"/>
            <w:right w:val="none" w:sz="0" w:space="0" w:color="auto"/>
          </w:divBdr>
        </w:div>
      </w:divsChild>
    </w:div>
    <w:div w:id="321781965">
      <w:bodyDiv w:val="1"/>
      <w:marLeft w:val="0"/>
      <w:marRight w:val="0"/>
      <w:marTop w:val="0"/>
      <w:marBottom w:val="0"/>
      <w:divBdr>
        <w:top w:val="none" w:sz="0" w:space="0" w:color="auto"/>
        <w:left w:val="none" w:sz="0" w:space="0" w:color="auto"/>
        <w:bottom w:val="none" w:sz="0" w:space="0" w:color="auto"/>
        <w:right w:val="none" w:sz="0" w:space="0" w:color="auto"/>
      </w:divBdr>
    </w:div>
    <w:div w:id="493761646">
      <w:bodyDiv w:val="1"/>
      <w:marLeft w:val="0"/>
      <w:marRight w:val="0"/>
      <w:marTop w:val="0"/>
      <w:marBottom w:val="0"/>
      <w:divBdr>
        <w:top w:val="none" w:sz="0" w:space="0" w:color="auto"/>
        <w:left w:val="none" w:sz="0" w:space="0" w:color="auto"/>
        <w:bottom w:val="none" w:sz="0" w:space="0" w:color="auto"/>
        <w:right w:val="none" w:sz="0" w:space="0" w:color="auto"/>
      </w:divBdr>
      <w:divsChild>
        <w:div w:id="8026091">
          <w:marLeft w:val="0"/>
          <w:marRight w:val="0"/>
          <w:marTop w:val="0"/>
          <w:marBottom w:val="0"/>
          <w:divBdr>
            <w:top w:val="none" w:sz="0" w:space="0" w:color="auto"/>
            <w:left w:val="none" w:sz="0" w:space="0" w:color="auto"/>
            <w:bottom w:val="none" w:sz="0" w:space="0" w:color="auto"/>
            <w:right w:val="none" w:sz="0" w:space="0" w:color="auto"/>
          </w:divBdr>
          <w:divsChild>
            <w:div w:id="123975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629527">
      <w:bodyDiv w:val="1"/>
      <w:marLeft w:val="0"/>
      <w:marRight w:val="0"/>
      <w:marTop w:val="0"/>
      <w:marBottom w:val="0"/>
      <w:divBdr>
        <w:top w:val="none" w:sz="0" w:space="0" w:color="auto"/>
        <w:left w:val="none" w:sz="0" w:space="0" w:color="auto"/>
        <w:bottom w:val="none" w:sz="0" w:space="0" w:color="auto"/>
        <w:right w:val="none" w:sz="0" w:space="0" w:color="auto"/>
      </w:divBdr>
    </w:div>
    <w:div w:id="584728037">
      <w:bodyDiv w:val="1"/>
      <w:marLeft w:val="0"/>
      <w:marRight w:val="0"/>
      <w:marTop w:val="0"/>
      <w:marBottom w:val="0"/>
      <w:divBdr>
        <w:top w:val="none" w:sz="0" w:space="0" w:color="auto"/>
        <w:left w:val="none" w:sz="0" w:space="0" w:color="auto"/>
        <w:bottom w:val="none" w:sz="0" w:space="0" w:color="auto"/>
        <w:right w:val="none" w:sz="0" w:space="0" w:color="auto"/>
      </w:divBdr>
      <w:divsChild>
        <w:div w:id="913204853">
          <w:marLeft w:val="576"/>
          <w:marRight w:val="0"/>
          <w:marTop w:val="120"/>
          <w:marBottom w:val="0"/>
          <w:divBdr>
            <w:top w:val="none" w:sz="0" w:space="0" w:color="auto"/>
            <w:left w:val="none" w:sz="0" w:space="0" w:color="auto"/>
            <w:bottom w:val="none" w:sz="0" w:space="0" w:color="auto"/>
            <w:right w:val="none" w:sz="0" w:space="0" w:color="auto"/>
          </w:divBdr>
        </w:div>
        <w:div w:id="1429082307">
          <w:marLeft w:val="576"/>
          <w:marRight w:val="0"/>
          <w:marTop w:val="120"/>
          <w:marBottom w:val="0"/>
          <w:divBdr>
            <w:top w:val="none" w:sz="0" w:space="0" w:color="auto"/>
            <w:left w:val="none" w:sz="0" w:space="0" w:color="auto"/>
            <w:bottom w:val="none" w:sz="0" w:space="0" w:color="auto"/>
            <w:right w:val="none" w:sz="0" w:space="0" w:color="auto"/>
          </w:divBdr>
        </w:div>
        <w:div w:id="1731224924">
          <w:marLeft w:val="576"/>
          <w:marRight w:val="0"/>
          <w:marTop w:val="120"/>
          <w:marBottom w:val="0"/>
          <w:divBdr>
            <w:top w:val="none" w:sz="0" w:space="0" w:color="auto"/>
            <w:left w:val="none" w:sz="0" w:space="0" w:color="auto"/>
            <w:bottom w:val="none" w:sz="0" w:space="0" w:color="auto"/>
            <w:right w:val="none" w:sz="0" w:space="0" w:color="auto"/>
          </w:divBdr>
        </w:div>
      </w:divsChild>
    </w:div>
    <w:div w:id="597716023">
      <w:bodyDiv w:val="1"/>
      <w:marLeft w:val="0"/>
      <w:marRight w:val="0"/>
      <w:marTop w:val="0"/>
      <w:marBottom w:val="0"/>
      <w:divBdr>
        <w:top w:val="none" w:sz="0" w:space="0" w:color="auto"/>
        <w:left w:val="none" w:sz="0" w:space="0" w:color="auto"/>
        <w:bottom w:val="none" w:sz="0" w:space="0" w:color="auto"/>
        <w:right w:val="none" w:sz="0" w:space="0" w:color="auto"/>
      </w:divBdr>
    </w:div>
    <w:div w:id="687177166">
      <w:bodyDiv w:val="1"/>
      <w:marLeft w:val="0"/>
      <w:marRight w:val="0"/>
      <w:marTop w:val="0"/>
      <w:marBottom w:val="0"/>
      <w:divBdr>
        <w:top w:val="none" w:sz="0" w:space="0" w:color="auto"/>
        <w:left w:val="none" w:sz="0" w:space="0" w:color="auto"/>
        <w:bottom w:val="none" w:sz="0" w:space="0" w:color="auto"/>
        <w:right w:val="none" w:sz="0" w:space="0" w:color="auto"/>
      </w:divBdr>
    </w:div>
    <w:div w:id="768891210">
      <w:bodyDiv w:val="1"/>
      <w:marLeft w:val="0"/>
      <w:marRight w:val="0"/>
      <w:marTop w:val="0"/>
      <w:marBottom w:val="0"/>
      <w:divBdr>
        <w:top w:val="none" w:sz="0" w:space="0" w:color="auto"/>
        <w:left w:val="none" w:sz="0" w:space="0" w:color="auto"/>
        <w:bottom w:val="none" w:sz="0" w:space="0" w:color="auto"/>
        <w:right w:val="none" w:sz="0" w:space="0" w:color="auto"/>
      </w:divBdr>
      <w:divsChild>
        <w:div w:id="1030838723">
          <w:marLeft w:val="576"/>
          <w:marRight w:val="0"/>
          <w:marTop w:val="120"/>
          <w:marBottom w:val="0"/>
          <w:divBdr>
            <w:top w:val="none" w:sz="0" w:space="0" w:color="auto"/>
            <w:left w:val="none" w:sz="0" w:space="0" w:color="auto"/>
            <w:bottom w:val="none" w:sz="0" w:space="0" w:color="auto"/>
            <w:right w:val="none" w:sz="0" w:space="0" w:color="auto"/>
          </w:divBdr>
        </w:div>
      </w:divsChild>
    </w:div>
    <w:div w:id="1119691177">
      <w:bodyDiv w:val="1"/>
      <w:marLeft w:val="0"/>
      <w:marRight w:val="0"/>
      <w:marTop w:val="0"/>
      <w:marBottom w:val="0"/>
      <w:divBdr>
        <w:top w:val="none" w:sz="0" w:space="0" w:color="auto"/>
        <w:left w:val="none" w:sz="0" w:space="0" w:color="auto"/>
        <w:bottom w:val="none" w:sz="0" w:space="0" w:color="auto"/>
        <w:right w:val="none" w:sz="0" w:space="0" w:color="auto"/>
      </w:divBdr>
    </w:div>
    <w:div w:id="1231111791">
      <w:bodyDiv w:val="1"/>
      <w:marLeft w:val="0"/>
      <w:marRight w:val="0"/>
      <w:marTop w:val="0"/>
      <w:marBottom w:val="0"/>
      <w:divBdr>
        <w:top w:val="none" w:sz="0" w:space="0" w:color="auto"/>
        <w:left w:val="none" w:sz="0" w:space="0" w:color="auto"/>
        <w:bottom w:val="none" w:sz="0" w:space="0" w:color="auto"/>
        <w:right w:val="none" w:sz="0" w:space="0" w:color="auto"/>
      </w:divBdr>
      <w:divsChild>
        <w:div w:id="1110857402">
          <w:marLeft w:val="576"/>
          <w:marRight w:val="0"/>
          <w:marTop w:val="0"/>
          <w:marBottom w:val="0"/>
          <w:divBdr>
            <w:top w:val="none" w:sz="0" w:space="0" w:color="auto"/>
            <w:left w:val="none" w:sz="0" w:space="0" w:color="auto"/>
            <w:bottom w:val="none" w:sz="0" w:space="0" w:color="auto"/>
            <w:right w:val="none" w:sz="0" w:space="0" w:color="auto"/>
          </w:divBdr>
        </w:div>
        <w:div w:id="1312055408">
          <w:marLeft w:val="576"/>
          <w:marRight w:val="0"/>
          <w:marTop w:val="0"/>
          <w:marBottom w:val="0"/>
          <w:divBdr>
            <w:top w:val="none" w:sz="0" w:space="0" w:color="auto"/>
            <w:left w:val="none" w:sz="0" w:space="0" w:color="auto"/>
            <w:bottom w:val="none" w:sz="0" w:space="0" w:color="auto"/>
            <w:right w:val="none" w:sz="0" w:space="0" w:color="auto"/>
          </w:divBdr>
        </w:div>
        <w:div w:id="1318655627">
          <w:marLeft w:val="576"/>
          <w:marRight w:val="0"/>
          <w:marTop w:val="0"/>
          <w:marBottom w:val="0"/>
          <w:divBdr>
            <w:top w:val="none" w:sz="0" w:space="0" w:color="auto"/>
            <w:left w:val="none" w:sz="0" w:space="0" w:color="auto"/>
            <w:bottom w:val="none" w:sz="0" w:space="0" w:color="auto"/>
            <w:right w:val="none" w:sz="0" w:space="0" w:color="auto"/>
          </w:divBdr>
        </w:div>
        <w:div w:id="1432434013">
          <w:marLeft w:val="576"/>
          <w:marRight w:val="0"/>
          <w:marTop w:val="0"/>
          <w:marBottom w:val="0"/>
          <w:divBdr>
            <w:top w:val="none" w:sz="0" w:space="0" w:color="auto"/>
            <w:left w:val="none" w:sz="0" w:space="0" w:color="auto"/>
            <w:bottom w:val="none" w:sz="0" w:space="0" w:color="auto"/>
            <w:right w:val="none" w:sz="0" w:space="0" w:color="auto"/>
          </w:divBdr>
        </w:div>
        <w:div w:id="1437407309">
          <w:marLeft w:val="576"/>
          <w:marRight w:val="0"/>
          <w:marTop w:val="0"/>
          <w:marBottom w:val="0"/>
          <w:divBdr>
            <w:top w:val="none" w:sz="0" w:space="0" w:color="auto"/>
            <w:left w:val="none" w:sz="0" w:space="0" w:color="auto"/>
            <w:bottom w:val="none" w:sz="0" w:space="0" w:color="auto"/>
            <w:right w:val="none" w:sz="0" w:space="0" w:color="auto"/>
          </w:divBdr>
        </w:div>
        <w:div w:id="1450315600">
          <w:marLeft w:val="576"/>
          <w:marRight w:val="0"/>
          <w:marTop w:val="0"/>
          <w:marBottom w:val="0"/>
          <w:divBdr>
            <w:top w:val="none" w:sz="0" w:space="0" w:color="auto"/>
            <w:left w:val="none" w:sz="0" w:space="0" w:color="auto"/>
            <w:bottom w:val="none" w:sz="0" w:space="0" w:color="auto"/>
            <w:right w:val="none" w:sz="0" w:space="0" w:color="auto"/>
          </w:divBdr>
        </w:div>
        <w:div w:id="1800608525">
          <w:marLeft w:val="576"/>
          <w:marRight w:val="0"/>
          <w:marTop w:val="0"/>
          <w:marBottom w:val="0"/>
          <w:divBdr>
            <w:top w:val="none" w:sz="0" w:space="0" w:color="auto"/>
            <w:left w:val="none" w:sz="0" w:space="0" w:color="auto"/>
            <w:bottom w:val="none" w:sz="0" w:space="0" w:color="auto"/>
            <w:right w:val="none" w:sz="0" w:space="0" w:color="auto"/>
          </w:divBdr>
        </w:div>
      </w:divsChild>
    </w:div>
    <w:div w:id="1334452612">
      <w:bodyDiv w:val="1"/>
      <w:marLeft w:val="0"/>
      <w:marRight w:val="0"/>
      <w:marTop w:val="0"/>
      <w:marBottom w:val="0"/>
      <w:divBdr>
        <w:top w:val="none" w:sz="0" w:space="0" w:color="auto"/>
        <w:left w:val="none" w:sz="0" w:space="0" w:color="auto"/>
        <w:bottom w:val="none" w:sz="0" w:space="0" w:color="auto"/>
        <w:right w:val="none" w:sz="0" w:space="0" w:color="auto"/>
      </w:divBdr>
    </w:div>
    <w:div w:id="1446535869">
      <w:bodyDiv w:val="1"/>
      <w:marLeft w:val="0"/>
      <w:marRight w:val="0"/>
      <w:marTop w:val="0"/>
      <w:marBottom w:val="0"/>
      <w:divBdr>
        <w:top w:val="none" w:sz="0" w:space="0" w:color="auto"/>
        <w:left w:val="none" w:sz="0" w:space="0" w:color="auto"/>
        <w:bottom w:val="none" w:sz="0" w:space="0" w:color="auto"/>
        <w:right w:val="none" w:sz="0" w:space="0" w:color="auto"/>
      </w:divBdr>
      <w:divsChild>
        <w:div w:id="94062563">
          <w:marLeft w:val="576"/>
          <w:marRight w:val="0"/>
          <w:marTop w:val="120"/>
          <w:marBottom w:val="0"/>
          <w:divBdr>
            <w:top w:val="none" w:sz="0" w:space="0" w:color="auto"/>
            <w:left w:val="none" w:sz="0" w:space="0" w:color="auto"/>
            <w:bottom w:val="none" w:sz="0" w:space="0" w:color="auto"/>
            <w:right w:val="none" w:sz="0" w:space="0" w:color="auto"/>
          </w:divBdr>
        </w:div>
        <w:div w:id="237137942">
          <w:marLeft w:val="576"/>
          <w:marRight w:val="0"/>
          <w:marTop w:val="120"/>
          <w:marBottom w:val="0"/>
          <w:divBdr>
            <w:top w:val="none" w:sz="0" w:space="0" w:color="auto"/>
            <w:left w:val="none" w:sz="0" w:space="0" w:color="auto"/>
            <w:bottom w:val="none" w:sz="0" w:space="0" w:color="auto"/>
            <w:right w:val="none" w:sz="0" w:space="0" w:color="auto"/>
          </w:divBdr>
        </w:div>
        <w:div w:id="281426113">
          <w:marLeft w:val="576"/>
          <w:marRight w:val="0"/>
          <w:marTop w:val="120"/>
          <w:marBottom w:val="0"/>
          <w:divBdr>
            <w:top w:val="none" w:sz="0" w:space="0" w:color="auto"/>
            <w:left w:val="none" w:sz="0" w:space="0" w:color="auto"/>
            <w:bottom w:val="none" w:sz="0" w:space="0" w:color="auto"/>
            <w:right w:val="none" w:sz="0" w:space="0" w:color="auto"/>
          </w:divBdr>
        </w:div>
        <w:div w:id="447507752">
          <w:marLeft w:val="576"/>
          <w:marRight w:val="0"/>
          <w:marTop w:val="120"/>
          <w:marBottom w:val="0"/>
          <w:divBdr>
            <w:top w:val="none" w:sz="0" w:space="0" w:color="auto"/>
            <w:left w:val="none" w:sz="0" w:space="0" w:color="auto"/>
            <w:bottom w:val="none" w:sz="0" w:space="0" w:color="auto"/>
            <w:right w:val="none" w:sz="0" w:space="0" w:color="auto"/>
          </w:divBdr>
        </w:div>
        <w:div w:id="996955482">
          <w:marLeft w:val="576"/>
          <w:marRight w:val="0"/>
          <w:marTop w:val="120"/>
          <w:marBottom w:val="0"/>
          <w:divBdr>
            <w:top w:val="none" w:sz="0" w:space="0" w:color="auto"/>
            <w:left w:val="none" w:sz="0" w:space="0" w:color="auto"/>
            <w:bottom w:val="none" w:sz="0" w:space="0" w:color="auto"/>
            <w:right w:val="none" w:sz="0" w:space="0" w:color="auto"/>
          </w:divBdr>
        </w:div>
        <w:div w:id="1096705770">
          <w:marLeft w:val="576"/>
          <w:marRight w:val="0"/>
          <w:marTop w:val="120"/>
          <w:marBottom w:val="0"/>
          <w:divBdr>
            <w:top w:val="none" w:sz="0" w:space="0" w:color="auto"/>
            <w:left w:val="none" w:sz="0" w:space="0" w:color="auto"/>
            <w:bottom w:val="none" w:sz="0" w:space="0" w:color="auto"/>
            <w:right w:val="none" w:sz="0" w:space="0" w:color="auto"/>
          </w:divBdr>
        </w:div>
        <w:div w:id="1290472195">
          <w:marLeft w:val="576"/>
          <w:marRight w:val="0"/>
          <w:marTop w:val="120"/>
          <w:marBottom w:val="0"/>
          <w:divBdr>
            <w:top w:val="none" w:sz="0" w:space="0" w:color="auto"/>
            <w:left w:val="none" w:sz="0" w:space="0" w:color="auto"/>
            <w:bottom w:val="none" w:sz="0" w:space="0" w:color="auto"/>
            <w:right w:val="none" w:sz="0" w:space="0" w:color="auto"/>
          </w:divBdr>
        </w:div>
        <w:div w:id="1754936490">
          <w:marLeft w:val="576"/>
          <w:marRight w:val="0"/>
          <w:marTop w:val="120"/>
          <w:marBottom w:val="0"/>
          <w:divBdr>
            <w:top w:val="none" w:sz="0" w:space="0" w:color="auto"/>
            <w:left w:val="none" w:sz="0" w:space="0" w:color="auto"/>
            <w:bottom w:val="none" w:sz="0" w:space="0" w:color="auto"/>
            <w:right w:val="none" w:sz="0" w:space="0" w:color="auto"/>
          </w:divBdr>
        </w:div>
        <w:div w:id="1782991773">
          <w:marLeft w:val="576"/>
          <w:marRight w:val="0"/>
          <w:marTop w:val="120"/>
          <w:marBottom w:val="0"/>
          <w:divBdr>
            <w:top w:val="none" w:sz="0" w:space="0" w:color="auto"/>
            <w:left w:val="none" w:sz="0" w:space="0" w:color="auto"/>
            <w:bottom w:val="none" w:sz="0" w:space="0" w:color="auto"/>
            <w:right w:val="none" w:sz="0" w:space="0" w:color="auto"/>
          </w:divBdr>
        </w:div>
        <w:div w:id="1895265123">
          <w:marLeft w:val="576"/>
          <w:marRight w:val="0"/>
          <w:marTop w:val="120"/>
          <w:marBottom w:val="0"/>
          <w:divBdr>
            <w:top w:val="none" w:sz="0" w:space="0" w:color="auto"/>
            <w:left w:val="none" w:sz="0" w:space="0" w:color="auto"/>
            <w:bottom w:val="none" w:sz="0" w:space="0" w:color="auto"/>
            <w:right w:val="none" w:sz="0" w:space="0" w:color="auto"/>
          </w:divBdr>
        </w:div>
      </w:divsChild>
    </w:div>
    <w:div w:id="1553299968">
      <w:bodyDiv w:val="1"/>
      <w:marLeft w:val="0"/>
      <w:marRight w:val="0"/>
      <w:marTop w:val="0"/>
      <w:marBottom w:val="0"/>
      <w:divBdr>
        <w:top w:val="none" w:sz="0" w:space="0" w:color="auto"/>
        <w:left w:val="none" w:sz="0" w:space="0" w:color="auto"/>
        <w:bottom w:val="none" w:sz="0" w:space="0" w:color="auto"/>
        <w:right w:val="none" w:sz="0" w:space="0" w:color="auto"/>
      </w:divBdr>
    </w:div>
    <w:div w:id="1632401633">
      <w:bodyDiv w:val="1"/>
      <w:marLeft w:val="0"/>
      <w:marRight w:val="0"/>
      <w:marTop w:val="0"/>
      <w:marBottom w:val="0"/>
      <w:divBdr>
        <w:top w:val="none" w:sz="0" w:space="0" w:color="auto"/>
        <w:left w:val="none" w:sz="0" w:space="0" w:color="auto"/>
        <w:bottom w:val="none" w:sz="0" w:space="0" w:color="auto"/>
        <w:right w:val="none" w:sz="0" w:space="0" w:color="auto"/>
      </w:divBdr>
    </w:div>
    <w:div w:id="1654017356">
      <w:bodyDiv w:val="1"/>
      <w:marLeft w:val="0"/>
      <w:marRight w:val="0"/>
      <w:marTop w:val="0"/>
      <w:marBottom w:val="0"/>
      <w:divBdr>
        <w:top w:val="none" w:sz="0" w:space="0" w:color="auto"/>
        <w:left w:val="none" w:sz="0" w:space="0" w:color="auto"/>
        <w:bottom w:val="none" w:sz="0" w:space="0" w:color="auto"/>
        <w:right w:val="none" w:sz="0" w:space="0" w:color="auto"/>
      </w:divBdr>
    </w:div>
    <w:div w:id="1720125633">
      <w:bodyDiv w:val="1"/>
      <w:marLeft w:val="0"/>
      <w:marRight w:val="0"/>
      <w:marTop w:val="0"/>
      <w:marBottom w:val="0"/>
      <w:divBdr>
        <w:top w:val="none" w:sz="0" w:space="0" w:color="auto"/>
        <w:left w:val="none" w:sz="0" w:space="0" w:color="auto"/>
        <w:bottom w:val="none" w:sz="0" w:space="0" w:color="auto"/>
        <w:right w:val="none" w:sz="0" w:space="0" w:color="auto"/>
      </w:divBdr>
      <w:divsChild>
        <w:div w:id="988093104">
          <w:marLeft w:val="576"/>
          <w:marRight w:val="0"/>
          <w:marTop w:val="120"/>
          <w:marBottom w:val="0"/>
          <w:divBdr>
            <w:top w:val="none" w:sz="0" w:space="0" w:color="auto"/>
            <w:left w:val="none" w:sz="0" w:space="0" w:color="auto"/>
            <w:bottom w:val="none" w:sz="0" w:space="0" w:color="auto"/>
            <w:right w:val="none" w:sz="0" w:space="0" w:color="auto"/>
          </w:divBdr>
        </w:div>
      </w:divsChild>
    </w:div>
    <w:div w:id="1777290320">
      <w:bodyDiv w:val="1"/>
      <w:marLeft w:val="0"/>
      <w:marRight w:val="0"/>
      <w:marTop w:val="0"/>
      <w:marBottom w:val="0"/>
      <w:divBdr>
        <w:top w:val="none" w:sz="0" w:space="0" w:color="auto"/>
        <w:left w:val="none" w:sz="0" w:space="0" w:color="auto"/>
        <w:bottom w:val="none" w:sz="0" w:space="0" w:color="auto"/>
        <w:right w:val="none" w:sz="0" w:space="0" w:color="auto"/>
      </w:divBdr>
    </w:div>
    <w:div w:id="1799756646">
      <w:bodyDiv w:val="1"/>
      <w:marLeft w:val="0"/>
      <w:marRight w:val="0"/>
      <w:marTop w:val="0"/>
      <w:marBottom w:val="0"/>
      <w:divBdr>
        <w:top w:val="none" w:sz="0" w:space="0" w:color="auto"/>
        <w:left w:val="none" w:sz="0" w:space="0" w:color="auto"/>
        <w:bottom w:val="none" w:sz="0" w:space="0" w:color="auto"/>
        <w:right w:val="none" w:sz="0" w:space="0" w:color="auto"/>
      </w:divBdr>
      <w:divsChild>
        <w:div w:id="2068717957">
          <w:marLeft w:val="0"/>
          <w:marRight w:val="0"/>
          <w:marTop w:val="0"/>
          <w:marBottom w:val="0"/>
          <w:divBdr>
            <w:top w:val="none" w:sz="0" w:space="0" w:color="auto"/>
            <w:left w:val="none" w:sz="0" w:space="0" w:color="auto"/>
            <w:bottom w:val="none" w:sz="0" w:space="0" w:color="auto"/>
            <w:right w:val="none" w:sz="0" w:space="0" w:color="auto"/>
          </w:divBdr>
          <w:divsChild>
            <w:div w:id="161278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630539">
      <w:bodyDiv w:val="1"/>
      <w:marLeft w:val="0"/>
      <w:marRight w:val="0"/>
      <w:marTop w:val="0"/>
      <w:marBottom w:val="0"/>
      <w:divBdr>
        <w:top w:val="none" w:sz="0" w:space="0" w:color="auto"/>
        <w:left w:val="none" w:sz="0" w:space="0" w:color="auto"/>
        <w:bottom w:val="none" w:sz="0" w:space="0" w:color="auto"/>
        <w:right w:val="none" w:sz="0" w:space="0" w:color="auto"/>
      </w:divBdr>
      <w:divsChild>
        <w:div w:id="1454401109">
          <w:marLeft w:val="576"/>
          <w:marRight w:val="0"/>
          <w:marTop w:val="120"/>
          <w:marBottom w:val="0"/>
          <w:divBdr>
            <w:top w:val="none" w:sz="0" w:space="0" w:color="auto"/>
            <w:left w:val="none" w:sz="0" w:space="0" w:color="auto"/>
            <w:bottom w:val="none" w:sz="0" w:space="0" w:color="auto"/>
            <w:right w:val="none" w:sz="0" w:space="0" w:color="auto"/>
          </w:divBdr>
        </w:div>
      </w:divsChild>
    </w:div>
    <w:div w:id="1941329299">
      <w:bodyDiv w:val="1"/>
      <w:marLeft w:val="0"/>
      <w:marRight w:val="0"/>
      <w:marTop w:val="0"/>
      <w:marBottom w:val="0"/>
      <w:divBdr>
        <w:top w:val="none" w:sz="0" w:space="0" w:color="auto"/>
        <w:left w:val="none" w:sz="0" w:space="0" w:color="auto"/>
        <w:bottom w:val="none" w:sz="0" w:space="0" w:color="auto"/>
        <w:right w:val="none" w:sz="0" w:space="0" w:color="auto"/>
      </w:divBdr>
      <w:divsChild>
        <w:div w:id="351810709">
          <w:marLeft w:val="576"/>
          <w:marRight w:val="0"/>
          <w:marTop w:val="0"/>
          <w:marBottom w:val="0"/>
          <w:divBdr>
            <w:top w:val="none" w:sz="0" w:space="0" w:color="auto"/>
            <w:left w:val="none" w:sz="0" w:space="0" w:color="auto"/>
            <w:bottom w:val="none" w:sz="0" w:space="0" w:color="auto"/>
            <w:right w:val="none" w:sz="0" w:space="0" w:color="auto"/>
          </w:divBdr>
        </w:div>
        <w:div w:id="1195385775">
          <w:marLeft w:val="576"/>
          <w:marRight w:val="0"/>
          <w:marTop w:val="0"/>
          <w:marBottom w:val="0"/>
          <w:divBdr>
            <w:top w:val="none" w:sz="0" w:space="0" w:color="auto"/>
            <w:left w:val="none" w:sz="0" w:space="0" w:color="auto"/>
            <w:bottom w:val="none" w:sz="0" w:space="0" w:color="auto"/>
            <w:right w:val="none" w:sz="0" w:space="0" w:color="auto"/>
          </w:divBdr>
        </w:div>
        <w:div w:id="1210458353">
          <w:marLeft w:val="576"/>
          <w:marRight w:val="0"/>
          <w:marTop w:val="0"/>
          <w:marBottom w:val="0"/>
          <w:divBdr>
            <w:top w:val="none" w:sz="0" w:space="0" w:color="auto"/>
            <w:left w:val="none" w:sz="0" w:space="0" w:color="auto"/>
            <w:bottom w:val="none" w:sz="0" w:space="0" w:color="auto"/>
            <w:right w:val="none" w:sz="0" w:space="0" w:color="auto"/>
          </w:divBdr>
        </w:div>
        <w:div w:id="1314137658">
          <w:marLeft w:val="576"/>
          <w:marRight w:val="0"/>
          <w:marTop w:val="0"/>
          <w:marBottom w:val="0"/>
          <w:divBdr>
            <w:top w:val="none" w:sz="0" w:space="0" w:color="auto"/>
            <w:left w:val="none" w:sz="0" w:space="0" w:color="auto"/>
            <w:bottom w:val="none" w:sz="0" w:space="0" w:color="auto"/>
            <w:right w:val="none" w:sz="0" w:space="0" w:color="auto"/>
          </w:divBdr>
        </w:div>
        <w:div w:id="1357999855">
          <w:marLeft w:val="576"/>
          <w:marRight w:val="0"/>
          <w:marTop w:val="0"/>
          <w:marBottom w:val="0"/>
          <w:divBdr>
            <w:top w:val="none" w:sz="0" w:space="0" w:color="auto"/>
            <w:left w:val="none" w:sz="0" w:space="0" w:color="auto"/>
            <w:bottom w:val="none" w:sz="0" w:space="0" w:color="auto"/>
            <w:right w:val="none" w:sz="0" w:space="0" w:color="auto"/>
          </w:divBdr>
        </w:div>
        <w:div w:id="1393190198">
          <w:marLeft w:val="576"/>
          <w:marRight w:val="0"/>
          <w:marTop w:val="0"/>
          <w:marBottom w:val="0"/>
          <w:divBdr>
            <w:top w:val="none" w:sz="0" w:space="0" w:color="auto"/>
            <w:left w:val="none" w:sz="0" w:space="0" w:color="auto"/>
            <w:bottom w:val="none" w:sz="0" w:space="0" w:color="auto"/>
            <w:right w:val="none" w:sz="0" w:space="0" w:color="auto"/>
          </w:divBdr>
        </w:div>
        <w:div w:id="1702516781">
          <w:marLeft w:val="576"/>
          <w:marRight w:val="0"/>
          <w:marTop w:val="0"/>
          <w:marBottom w:val="0"/>
          <w:divBdr>
            <w:top w:val="none" w:sz="0" w:space="0" w:color="auto"/>
            <w:left w:val="none" w:sz="0" w:space="0" w:color="auto"/>
            <w:bottom w:val="none" w:sz="0" w:space="0" w:color="auto"/>
            <w:right w:val="none" w:sz="0" w:space="0" w:color="auto"/>
          </w:divBdr>
        </w:div>
        <w:div w:id="1844779799">
          <w:marLeft w:val="576"/>
          <w:marRight w:val="0"/>
          <w:marTop w:val="0"/>
          <w:marBottom w:val="0"/>
          <w:divBdr>
            <w:top w:val="none" w:sz="0" w:space="0" w:color="auto"/>
            <w:left w:val="none" w:sz="0" w:space="0" w:color="auto"/>
            <w:bottom w:val="none" w:sz="0" w:space="0" w:color="auto"/>
            <w:right w:val="none" w:sz="0" w:space="0" w:color="auto"/>
          </w:divBdr>
        </w:div>
        <w:div w:id="2024477106">
          <w:marLeft w:val="576"/>
          <w:marRight w:val="0"/>
          <w:marTop w:val="0"/>
          <w:marBottom w:val="0"/>
          <w:divBdr>
            <w:top w:val="none" w:sz="0" w:space="0" w:color="auto"/>
            <w:left w:val="none" w:sz="0" w:space="0" w:color="auto"/>
            <w:bottom w:val="none" w:sz="0" w:space="0" w:color="auto"/>
            <w:right w:val="none" w:sz="0" w:space="0" w:color="auto"/>
          </w:divBdr>
        </w:div>
        <w:div w:id="2090541600">
          <w:marLeft w:val="576"/>
          <w:marRight w:val="0"/>
          <w:marTop w:val="0"/>
          <w:marBottom w:val="0"/>
          <w:divBdr>
            <w:top w:val="none" w:sz="0" w:space="0" w:color="auto"/>
            <w:left w:val="none" w:sz="0" w:space="0" w:color="auto"/>
            <w:bottom w:val="none" w:sz="0" w:space="0" w:color="auto"/>
            <w:right w:val="none" w:sz="0" w:space="0" w:color="auto"/>
          </w:divBdr>
        </w:div>
      </w:divsChild>
    </w:div>
    <w:div w:id="2002924976">
      <w:bodyDiv w:val="1"/>
      <w:marLeft w:val="0"/>
      <w:marRight w:val="0"/>
      <w:marTop w:val="0"/>
      <w:marBottom w:val="0"/>
      <w:divBdr>
        <w:top w:val="none" w:sz="0" w:space="0" w:color="auto"/>
        <w:left w:val="none" w:sz="0" w:space="0" w:color="auto"/>
        <w:bottom w:val="none" w:sz="0" w:space="0" w:color="auto"/>
        <w:right w:val="none" w:sz="0" w:space="0" w:color="auto"/>
      </w:divBdr>
    </w:div>
    <w:div w:id="2025400897">
      <w:bodyDiv w:val="1"/>
      <w:marLeft w:val="0"/>
      <w:marRight w:val="0"/>
      <w:marTop w:val="0"/>
      <w:marBottom w:val="0"/>
      <w:divBdr>
        <w:top w:val="none" w:sz="0" w:space="0" w:color="auto"/>
        <w:left w:val="none" w:sz="0" w:space="0" w:color="auto"/>
        <w:bottom w:val="none" w:sz="0" w:space="0" w:color="auto"/>
        <w:right w:val="none" w:sz="0" w:space="0" w:color="auto"/>
      </w:divBdr>
      <w:divsChild>
        <w:div w:id="20401697">
          <w:marLeft w:val="0"/>
          <w:marRight w:val="0"/>
          <w:marTop w:val="0"/>
          <w:marBottom w:val="0"/>
          <w:divBdr>
            <w:top w:val="none" w:sz="0" w:space="0" w:color="auto"/>
            <w:left w:val="none" w:sz="0" w:space="0" w:color="auto"/>
            <w:bottom w:val="none" w:sz="0" w:space="0" w:color="auto"/>
            <w:right w:val="none" w:sz="0" w:space="0" w:color="auto"/>
          </w:divBdr>
        </w:div>
        <w:div w:id="514613368">
          <w:marLeft w:val="0"/>
          <w:marRight w:val="0"/>
          <w:marTop w:val="0"/>
          <w:marBottom w:val="0"/>
          <w:divBdr>
            <w:top w:val="none" w:sz="0" w:space="0" w:color="auto"/>
            <w:left w:val="none" w:sz="0" w:space="0" w:color="auto"/>
            <w:bottom w:val="none" w:sz="0" w:space="0" w:color="auto"/>
            <w:right w:val="none" w:sz="0" w:space="0" w:color="auto"/>
          </w:divBdr>
        </w:div>
        <w:div w:id="1247348750">
          <w:marLeft w:val="0"/>
          <w:marRight w:val="0"/>
          <w:marTop w:val="0"/>
          <w:marBottom w:val="0"/>
          <w:divBdr>
            <w:top w:val="none" w:sz="0" w:space="0" w:color="auto"/>
            <w:left w:val="none" w:sz="0" w:space="0" w:color="auto"/>
            <w:bottom w:val="none" w:sz="0" w:space="0" w:color="auto"/>
            <w:right w:val="none" w:sz="0" w:space="0" w:color="auto"/>
          </w:divBdr>
        </w:div>
        <w:div w:id="1373116325">
          <w:marLeft w:val="0"/>
          <w:marRight w:val="0"/>
          <w:marTop w:val="0"/>
          <w:marBottom w:val="0"/>
          <w:divBdr>
            <w:top w:val="none" w:sz="0" w:space="0" w:color="auto"/>
            <w:left w:val="none" w:sz="0" w:space="0" w:color="auto"/>
            <w:bottom w:val="none" w:sz="0" w:space="0" w:color="auto"/>
            <w:right w:val="none" w:sz="0" w:space="0" w:color="auto"/>
          </w:divBdr>
        </w:div>
        <w:div w:id="1652634289">
          <w:marLeft w:val="0"/>
          <w:marRight w:val="0"/>
          <w:marTop w:val="0"/>
          <w:marBottom w:val="0"/>
          <w:divBdr>
            <w:top w:val="none" w:sz="0" w:space="0" w:color="auto"/>
            <w:left w:val="none" w:sz="0" w:space="0" w:color="auto"/>
            <w:bottom w:val="none" w:sz="0" w:space="0" w:color="auto"/>
            <w:right w:val="none" w:sz="0" w:space="0" w:color="auto"/>
          </w:divBdr>
        </w:div>
        <w:div w:id="1786655369">
          <w:marLeft w:val="0"/>
          <w:marRight w:val="0"/>
          <w:marTop w:val="0"/>
          <w:marBottom w:val="0"/>
          <w:divBdr>
            <w:top w:val="none" w:sz="0" w:space="0" w:color="auto"/>
            <w:left w:val="none" w:sz="0" w:space="0" w:color="auto"/>
            <w:bottom w:val="none" w:sz="0" w:space="0" w:color="auto"/>
            <w:right w:val="none" w:sz="0" w:space="0" w:color="auto"/>
          </w:divBdr>
        </w:div>
        <w:div w:id="1879315463">
          <w:marLeft w:val="0"/>
          <w:marRight w:val="0"/>
          <w:marTop w:val="0"/>
          <w:marBottom w:val="0"/>
          <w:divBdr>
            <w:top w:val="none" w:sz="0" w:space="0" w:color="auto"/>
            <w:left w:val="none" w:sz="0" w:space="0" w:color="auto"/>
            <w:bottom w:val="none" w:sz="0" w:space="0" w:color="auto"/>
            <w:right w:val="none" w:sz="0" w:space="0" w:color="auto"/>
          </w:divBdr>
        </w:div>
      </w:divsChild>
    </w:div>
    <w:div w:id="2051420905">
      <w:bodyDiv w:val="1"/>
      <w:marLeft w:val="0"/>
      <w:marRight w:val="0"/>
      <w:marTop w:val="0"/>
      <w:marBottom w:val="0"/>
      <w:divBdr>
        <w:top w:val="none" w:sz="0" w:space="0" w:color="auto"/>
        <w:left w:val="none" w:sz="0" w:space="0" w:color="auto"/>
        <w:bottom w:val="none" w:sz="0" w:space="0" w:color="auto"/>
        <w:right w:val="none" w:sz="0" w:space="0" w:color="auto"/>
      </w:divBdr>
      <w:divsChild>
        <w:div w:id="209346757">
          <w:marLeft w:val="0"/>
          <w:marRight w:val="0"/>
          <w:marTop w:val="0"/>
          <w:marBottom w:val="0"/>
          <w:divBdr>
            <w:top w:val="none" w:sz="0" w:space="0" w:color="auto"/>
            <w:left w:val="none" w:sz="0" w:space="0" w:color="auto"/>
            <w:bottom w:val="none" w:sz="0" w:space="0" w:color="auto"/>
            <w:right w:val="none" w:sz="0" w:space="0" w:color="auto"/>
          </w:divBdr>
          <w:divsChild>
            <w:div w:id="46493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461852">
      <w:bodyDiv w:val="1"/>
      <w:marLeft w:val="0"/>
      <w:marRight w:val="0"/>
      <w:marTop w:val="0"/>
      <w:marBottom w:val="0"/>
      <w:divBdr>
        <w:top w:val="none" w:sz="0" w:space="0" w:color="auto"/>
        <w:left w:val="none" w:sz="0" w:space="0" w:color="auto"/>
        <w:bottom w:val="none" w:sz="0" w:space="0" w:color="auto"/>
        <w:right w:val="none" w:sz="0" w:space="0" w:color="auto"/>
      </w:divBdr>
      <w:divsChild>
        <w:div w:id="2109736937">
          <w:marLeft w:val="0"/>
          <w:marRight w:val="0"/>
          <w:marTop w:val="0"/>
          <w:marBottom w:val="0"/>
          <w:divBdr>
            <w:top w:val="none" w:sz="0" w:space="0" w:color="auto"/>
            <w:left w:val="none" w:sz="0" w:space="0" w:color="auto"/>
            <w:bottom w:val="none" w:sz="0" w:space="0" w:color="auto"/>
            <w:right w:val="none" w:sz="0" w:space="0" w:color="auto"/>
          </w:divBdr>
          <w:divsChild>
            <w:div w:id="207500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wordcount.org/main.php)"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visualizationliteracy.org/platform/assessment/141/show"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oo.gl/k4ZpzX"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doi.org/10.1109/TVCG.2008.172" TargetMode="External"/><Relationship Id="rId4" Type="http://schemas.openxmlformats.org/officeDocument/2006/relationships/settings" Target="settings.xml"/><Relationship Id="rId9" Type="http://schemas.openxmlformats.org/officeDocument/2006/relationships/hyperlink" Target="http://doi.org/10.1145/1374489.1374501"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D4F321-9A98-43FB-8BA0-621150B5E7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4</Pages>
  <Words>1408</Words>
  <Characters>8032</Characters>
  <Application>Microsoft Office Word</Application>
  <DocSecurity>0</DocSecurity>
  <Lines>66</Lines>
  <Paragraphs>18</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Name:  ___________________________________</vt:lpstr>
      <vt:lpstr>Exam 2</vt:lpstr>
    </vt:vector>
  </TitlesOfParts>
  <Company/>
  <LinksUpToDate>false</LinksUpToDate>
  <CharactersWithSpaces>9422</CharactersWithSpaces>
  <SharedDoc>false</SharedDoc>
  <HLinks>
    <vt:vector size="6" baseType="variant">
      <vt:variant>
        <vt:i4>3342445</vt:i4>
      </vt:variant>
      <vt:variant>
        <vt:i4>0</vt:i4>
      </vt:variant>
      <vt:variant>
        <vt:i4>0</vt:i4>
      </vt:variant>
      <vt:variant>
        <vt:i4>5</vt:i4>
      </vt:variant>
      <vt:variant>
        <vt:lpwstr>https://www.good-guys.com/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  ___________________________________</dc:title>
  <dc:subject/>
  <dc:creator>Kevin Patrick Moloney</dc:creator>
  <cp:keywords/>
  <cp:lastModifiedBy>Quanzheng Long</cp:lastModifiedBy>
  <cp:revision>119</cp:revision>
  <cp:lastPrinted>2015-02-09T23:46:00Z</cp:lastPrinted>
  <dcterms:created xsi:type="dcterms:W3CDTF">2015-03-09T12:51:00Z</dcterms:created>
  <dcterms:modified xsi:type="dcterms:W3CDTF">2015-04-24T14:04:00Z</dcterms:modified>
</cp:coreProperties>
</file>